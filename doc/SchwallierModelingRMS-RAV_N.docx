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D6AF0" w14:textId="77777777" w:rsidR="008E1DD7" w:rsidRDefault="009A7EB4">
      <w:pPr>
        <w:spacing w:after="0" w:line="480" w:lineRule="auto"/>
        <w:rPr>
          <w:ins w:id="0" w:author="Vos, R.A." w:date="2013-10-08T14:40:00Z"/>
          <w:rFonts w:ascii="Arial" w:hAnsi="Arial"/>
          <w:b/>
          <w:bCs/>
          <w:noProof w:val="0"/>
        </w:rPr>
      </w:pPr>
      <w:ins w:id="1" w:author="Vos, R.A." w:date="2013-10-08T14:47:00Z">
        <w:r>
          <w:rPr>
            <w:rFonts w:ascii="Arial" w:hAnsi="Arial"/>
            <w:b/>
            <w:bCs/>
            <w:noProof w:val="0"/>
          </w:rPr>
          <w:t xml:space="preserve">General </w:t>
        </w:r>
      </w:ins>
      <w:ins w:id="2" w:author="Vos, R.A." w:date="2013-10-08T14:40:00Z">
        <w:r>
          <w:rPr>
            <w:rFonts w:ascii="Arial" w:hAnsi="Arial"/>
            <w:b/>
            <w:bCs/>
            <w:noProof w:val="0"/>
          </w:rPr>
          <w:t>r</w:t>
        </w:r>
        <w:r w:rsidR="008E1DD7">
          <w:rPr>
            <w:rFonts w:ascii="Arial" w:hAnsi="Arial"/>
            <w:b/>
            <w:bCs/>
            <w:noProof w:val="0"/>
          </w:rPr>
          <w:t>emarks:</w:t>
        </w:r>
      </w:ins>
    </w:p>
    <w:p w14:paraId="1E8C708D" w14:textId="77777777" w:rsidR="008E1DD7" w:rsidRDefault="009A7EB4" w:rsidP="009A7EB4">
      <w:pPr>
        <w:spacing w:after="0" w:line="480" w:lineRule="auto"/>
        <w:rPr>
          <w:ins w:id="3" w:author="Vos, R.A." w:date="2013-10-08T14:49:00Z"/>
          <w:rFonts w:ascii="Arial" w:hAnsi="Arial"/>
          <w:b/>
          <w:bCs/>
          <w:noProof w:val="0"/>
        </w:rPr>
      </w:pPr>
      <w:ins w:id="4" w:author="Vos, R.A." w:date="2013-10-08T14:40:00Z">
        <w:r>
          <w:rPr>
            <w:rFonts w:ascii="Arial" w:hAnsi="Arial"/>
            <w:b/>
            <w:bCs/>
            <w:noProof w:val="0"/>
          </w:rPr>
          <w:t>T</w:t>
        </w:r>
        <w:r w:rsidR="008E1DD7">
          <w:rPr>
            <w:rFonts w:ascii="Arial" w:hAnsi="Arial"/>
            <w:b/>
            <w:bCs/>
            <w:noProof w:val="0"/>
          </w:rPr>
          <w:t>here is actually very little about this that is “</w:t>
        </w:r>
        <w:proofErr w:type="spellStart"/>
        <w:r w:rsidR="008E1DD7">
          <w:rPr>
            <w:rFonts w:ascii="Arial" w:hAnsi="Arial"/>
            <w:b/>
            <w:bCs/>
            <w:noProof w:val="0"/>
          </w:rPr>
          <w:t>phyloclimatic</w:t>
        </w:r>
      </w:ins>
      <w:proofErr w:type="spellEnd"/>
      <w:ins w:id="5" w:author="Vos, R.A." w:date="2013-10-08T14:41:00Z">
        <w:r w:rsidR="008E1DD7">
          <w:rPr>
            <w:rFonts w:ascii="Arial" w:hAnsi="Arial"/>
            <w:b/>
            <w:bCs/>
            <w:noProof w:val="0"/>
          </w:rPr>
          <w:t>”</w:t>
        </w:r>
      </w:ins>
      <w:ins w:id="6" w:author="Vos, R.A." w:date="2013-10-08T14:46:00Z">
        <w:r>
          <w:rPr>
            <w:rFonts w:ascii="Arial" w:hAnsi="Arial"/>
            <w:b/>
            <w:bCs/>
            <w:noProof w:val="0"/>
          </w:rPr>
          <w:t xml:space="preserve">. </w:t>
        </w:r>
      </w:ins>
      <w:ins w:id="7" w:author="Vos, R.A." w:date="2013-10-08T14:47:00Z">
        <w:r>
          <w:rPr>
            <w:rFonts w:ascii="Arial" w:hAnsi="Arial"/>
            <w:b/>
            <w:bCs/>
            <w:noProof w:val="0"/>
          </w:rPr>
          <w:t xml:space="preserve">We reference a tree but only to pick pairs of species from it so that the tree no longer matters. The picking of species pairs has not gone so well, which is why we now have to do this sleight of hand with the </w:t>
        </w:r>
      </w:ins>
      <w:ins w:id="8" w:author="Vos, R.A." w:date="2013-10-08T14:48:00Z">
        <w:r>
          <w:rPr>
            <w:rFonts w:ascii="Arial" w:hAnsi="Arial"/>
            <w:b/>
            <w:bCs/>
            <w:noProof w:val="0"/>
          </w:rPr>
          <w:t xml:space="preserve">“clade pairs”. I really recommend you redo the tree, with the extra data that you have, using *BEAST. </w:t>
        </w:r>
        <w:r>
          <w:rPr>
            <w:rFonts w:ascii="Arial" w:hAnsi="Arial"/>
            <w:b/>
            <w:bCs/>
            <w:noProof w:val="0"/>
          </w:rPr>
          <w:t xml:space="preserve">This will allow you to </w:t>
        </w:r>
        <w:proofErr w:type="spellStart"/>
        <w:r>
          <w:rPr>
            <w:rFonts w:ascii="Arial" w:hAnsi="Arial"/>
            <w:b/>
            <w:bCs/>
            <w:noProof w:val="0"/>
          </w:rPr>
          <w:t>i</w:t>
        </w:r>
        <w:proofErr w:type="spellEnd"/>
        <w:r>
          <w:rPr>
            <w:rFonts w:ascii="Arial" w:hAnsi="Arial"/>
            <w:b/>
            <w:bCs/>
            <w:noProof w:val="0"/>
          </w:rPr>
          <w:t>) use multiple sequences per species (as you have</w:t>
        </w:r>
      </w:ins>
      <w:ins w:id="9" w:author="Vos, R.A." w:date="2013-10-08T14:49:00Z">
        <w:r>
          <w:rPr>
            <w:rFonts w:ascii="Arial" w:hAnsi="Arial"/>
            <w:b/>
            <w:bCs/>
            <w:noProof w:val="0"/>
          </w:rPr>
          <w:t xml:space="preserve"> available</w:t>
        </w:r>
      </w:ins>
      <w:ins w:id="10" w:author="Vos, R.A." w:date="2013-10-08T14:48:00Z">
        <w:r>
          <w:rPr>
            <w:rFonts w:ascii="Arial" w:hAnsi="Arial"/>
            <w:b/>
            <w:bCs/>
            <w:noProof w:val="0"/>
          </w:rPr>
          <w:t xml:space="preserve">) ii) estimate divergence dates under a relaxed clock model. You can then directly calculate the rate at which distance between niches (i.e. </w:t>
        </w:r>
        <w:proofErr w:type="spellStart"/>
        <w:r>
          <w:rPr>
            <w:rFonts w:ascii="Arial" w:hAnsi="Arial"/>
            <w:b/>
            <w:bCs/>
            <w:noProof w:val="0"/>
          </w:rPr>
          <w:t>Schoener’s</w:t>
        </w:r>
        <w:proofErr w:type="spellEnd"/>
        <w:r>
          <w:rPr>
            <w:rFonts w:ascii="Arial" w:hAnsi="Arial"/>
            <w:b/>
            <w:bCs/>
            <w:noProof w:val="0"/>
          </w:rPr>
          <w:t xml:space="preserve"> D / MY) was accumulated and compare this between highland and lowland. </w:t>
        </w:r>
      </w:ins>
    </w:p>
    <w:p w14:paraId="0CC69257" w14:textId="77777777" w:rsidR="009A7EB4" w:rsidRDefault="009A7EB4" w:rsidP="009A7EB4">
      <w:pPr>
        <w:spacing w:after="0" w:line="480" w:lineRule="auto"/>
        <w:rPr>
          <w:ins w:id="11" w:author="Vos, R.A." w:date="2013-10-08T14:41:00Z"/>
          <w:rFonts w:ascii="Arial" w:hAnsi="Arial"/>
          <w:b/>
          <w:bCs/>
          <w:noProof w:val="0"/>
        </w:rPr>
      </w:pPr>
      <w:ins w:id="12" w:author="Vos, R.A." w:date="2013-10-08T14:49:00Z">
        <w:r>
          <w:rPr>
            <w:rFonts w:ascii="Arial" w:hAnsi="Arial"/>
            <w:b/>
            <w:bCs/>
            <w:noProof w:val="0"/>
          </w:rPr>
          <w:t>In addition, it would be good to balance this paper out a bit more. For example, a lot of time is spent on explaining the ENM when this is actually (according to the title) about divergence and diversification. Maybe part of the ENM can go into supplementary materials? Also, maybe the future scenarios can be moved into a different publication?</w:t>
        </w:r>
      </w:ins>
    </w:p>
    <w:p w14:paraId="38E8C12A" w14:textId="77777777" w:rsidR="00A358F5" w:rsidRPr="00E23BB7" w:rsidRDefault="00A358F5">
      <w:pPr>
        <w:spacing w:after="0" w:line="480" w:lineRule="auto"/>
        <w:rPr>
          <w:rFonts w:ascii="Arial" w:hAnsi="Arial"/>
          <w:b/>
          <w:bCs/>
          <w:noProof w:val="0"/>
        </w:rPr>
      </w:pPr>
      <w:r w:rsidRPr="00E23BB7">
        <w:rPr>
          <w:rFonts w:ascii="Arial" w:hAnsi="Arial"/>
          <w:b/>
          <w:bCs/>
          <w:noProof w:val="0"/>
        </w:rPr>
        <w:t xml:space="preserve">A </w:t>
      </w:r>
      <w:proofErr w:type="spellStart"/>
      <w:r w:rsidRPr="00E23BB7">
        <w:rPr>
          <w:rFonts w:ascii="Arial" w:hAnsi="Arial"/>
          <w:b/>
          <w:bCs/>
          <w:noProof w:val="0"/>
        </w:rPr>
        <w:t>phyloclimatic</w:t>
      </w:r>
      <w:proofErr w:type="spellEnd"/>
      <w:r w:rsidRPr="00E23BB7">
        <w:rPr>
          <w:rFonts w:ascii="Arial" w:hAnsi="Arial"/>
          <w:b/>
          <w:bCs/>
          <w:noProof w:val="0"/>
        </w:rPr>
        <w:t xml:space="preserve"> analysis of the evolution of niche divergence in tropical pitcher plants</w:t>
      </w:r>
    </w:p>
    <w:p w14:paraId="54472C84" w14:textId="77777777" w:rsidR="00A358F5" w:rsidRPr="00E23BB7" w:rsidRDefault="00A358F5">
      <w:pPr>
        <w:spacing w:after="0" w:line="480" w:lineRule="auto"/>
        <w:rPr>
          <w:rFonts w:ascii="Arial" w:hAnsi="Arial"/>
          <w:b/>
          <w:bCs/>
          <w:noProof w:val="0"/>
        </w:rPr>
      </w:pPr>
    </w:p>
    <w:p w14:paraId="4983B000" w14:textId="77777777" w:rsidR="00A358F5" w:rsidRPr="00E23BB7" w:rsidRDefault="00A358F5">
      <w:pPr>
        <w:spacing w:after="0" w:line="480" w:lineRule="auto"/>
        <w:rPr>
          <w:rFonts w:ascii="Arial" w:hAnsi="Arial"/>
          <w:bCs/>
          <w:noProof w:val="0"/>
        </w:rPr>
      </w:pPr>
      <w:r w:rsidRPr="00E23BB7">
        <w:rPr>
          <w:rFonts w:ascii="Arial" w:hAnsi="Arial"/>
          <w:bCs/>
          <w:noProof w:val="0"/>
        </w:rPr>
        <w:t>Rachel Schwallier</w:t>
      </w:r>
      <w:r w:rsidRPr="00E23BB7">
        <w:rPr>
          <w:rFonts w:ascii="Arial" w:hAnsi="Arial"/>
          <w:bCs/>
          <w:noProof w:val="0"/>
          <w:vertAlign w:val="superscript"/>
        </w:rPr>
        <w:t>1</w:t>
      </w:r>
      <w:proofErr w:type="gramStart"/>
      <w:r w:rsidRPr="00E23BB7">
        <w:rPr>
          <w:rFonts w:ascii="Arial" w:hAnsi="Arial"/>
          <w:bCs/>
          <w:noProof w:val="0"/>
          <w:vertAlign w:val="superscript"/>
        </w:rPr>
        <w:t>,2</w:t>
      </w:r>
      <w:proofErr w:type="gramEnd"/>
      <w:r w:rsidRPr="00E23BB7">
        <w:rPr>
          <w:rFonts w:ascii="Arial" w:hAnsi="Arial"/>
          <w:bCs/>
          <w:noProof w:val="0"/>
        </w:rPr>
        <w:t xml:space="preserve">, </w:t>
      </w:r>
      <w:proofErr w:type="spellStart"/>
      <w:r w:rsidRPr="00E23BB7">
        <w:rPr>
          <w:rFonts w:ascii="Arial" w:hAnsi="Arial"/>
          <w:bCs/>
          <w:noProof w:val="0"/>
        </w:rPr>
        <w:t>Niels</w:t>
      </w:r>
      <w:proofErr w:type="spellEnd"/>
      <w:r w:rsidRPr="00E23BB7">
        <w:rPr>
          <w:rFonts w:ascii="Arial" w:hAnsi="Arial"/>
          <w:bCs/>
          <w:noProof w:val="0"/>
        </w:rPr>
        <w:t xml:space="preserve"> Raes</w:t>
      </w:r>
      <w:r w:rsidRPr="00E23BB7">
        <w:rPr>
          <w:rFonts w:ascii="Arial" w:hAnsi="Arial"/>
          <w:bCs/>
          <w:noProof w:val="0"/>
          <w:vertAlign w:val="superscript"/>
        </w:rPr>
        <w:t>1,3</w:t>
      </w:r>
      <w:r w:rsidRPr="00E23BB7">
        <w:rPr>
          <w:rFonts w:ascii="Arial" w:hAnsi="Arial"/>
          <w:bCs/>
          <w:noProof w:val="0"/>
        </w:rPr>
        <w:t xml:space="preserve">, </w:t>
      </w:r>
      <w:proofErr w:type="spellStart"/>
      <w:r w:rsidRPr="00E23BB7">
        <w:rPr>
          <w:rFonts w:ascii="Arial" w:hAnsi="Arial"/>
          <w:bCs/>
          <w:noProof w:val="0"/>
        </w:rPr>
        <w:t>Rogier</w:t>
      </w:r>
      <w:proofErr w:type="spellEnd"/>
      <w:r w:rsidRPr="00E23BB7">
        <w:rPr>
          <w:rFonts w:ascii="Arial" w:hAnsi="Arial"/>
          <w:bCs/>
          <w:noProof w:val="0"/>
        </w:rPr>
        <w:t xml:space="preserve"> van Vugt</w:t>
      </w:r>
      <w:r w:rsidRPr="00E23BB7">
        <w:rPr>
          <w:rFonts w:ascii="Arial" w:hAnsi="Arial"/>
          <w:bCs/>
          <w:noProof w:val="0"/>
          <w:vertAlign w:val="superscript"/>
        </w:rPr>
        <w:t>4,5</w:t>
      </w:r>
      <w:r w:rsidR="00CE1FB8" w:rsidRPr="00E23BB7">
        <w:rPr>
          <w:rFonts w:ascii="Arial" w:hAnsi="Arial"/>
          <w:noProof w:val="0"/>
          <w:kern w:val="24"/>
        </w:rPr>
        <w:t xml:space="preserve">, </w:t>
      </w:r>
      <w:proofErr w:type="spellStart"/>
      <w:r w:rsidR="00CE1FB8" w:rsidRPr="00E23BB7">
        <w:rPr>
          <w:rFonts w:ascii="Arial" w:hAnsi="Arial"/>
          <w:noProof w:val="0"/>
          <w:kern w:val="24"/>
        </w:rPr>
        <w:t>Rutger</w:t>
      </w:r>
      <w:proofErr w:type="spellEnd"/>
      <w:r w:rsidR="00CE1FB8" w:rsidRPr="00E23BB7">
        <w:rPr>
          <w:rFonts w:ascii="Arial" w:hAnsi="Arial"/>
          <w:noProof w:val="0"/>
          <w:kern w:val="24"/>
        </w:rPr>
        <w:t xml:space="preserve"> Vos</w:t>
      </w:r>
      <w:r w:rsidR="00CE1FB8" w:rsidRPr="00E23BB7">
        <w:rPr>
          <w:rFonts w:ascii="Arial" w:hAnsi="Arial"/>
          <w:noProof w:val="0"/>
          <w:kern w:val="24"/>
          <w:vertAlign w:val="superscript"/>
        </w:rPr>
        <w:t>1,8</w:t>
      </w:r>
      <w:r w:rsidRPr="00E23BB7">
        <w:rPr>
          <w:rFonts w:ascii="Arial" w:hAnsi="Arial"/>
          <w:bCs/>
          <w:noProof w:val="0"/>
        </w:rPr>
        <w:t xml:space="preserve"> and Barbara Gravendeel</w:t>
      </w:r>
      <w:r w:rsidRPr="00E23BB7">
        <w:rPr>
          <w:rFonts w:ascii="Arial" w:hAnsi="Arial"/>
          <w:bCs/>
          <w:noProof w:val="0"/>
          <w:vertAlign w:val="superscript"/>
        </w:rPr>
        <w:t>1,6,7</w:t>
      </w:r>
    </w:p>
    <w:p w14:paraId="5C03C6FE" w14:textId="77777777" w:rsidR="00A358F5" w:rsidRPr="00E23BB7" w:rsidRDefault="00A358F5">
      <w:pPr>
        <w:spacing w:after="0" w:line="480" w:lineRule="auto"/>
        <w:rPr>
          <w:rFonts w:ascii="Arial" w:hAnsi="Arial"/>
          <w:bCs/>
          <w:noProof w:val="0"/>
        </w:rPr>
      </w:pPr>
    </w:p>
    <w:p w14:paraId="17F5D3B2" w14:textId="77777777" w:rsidR="00A358F5" w:rsidRPr="00E23BB7" w:rsidRDefault="00A358F5">
      <w:pPr>
        <w:spacing w:after="0" w:line="480" w:lineRule="auto"/>
        <w:rPr>
          <w:rFonts w:ascii="Arial" w:hAnsi="Arial"/>
          <w:bCs/>
          <w:noProof w:val="0"/>
          <w:vertAlign w:val="superscript"/>
        </w:rPr>
      </w:pPr>
      <w:r w:rsidRPr="00E23BB7">
        <w:rPr>
          <w:rFonts w:ascii="Arial" w:hAnsi="Arial"/>
          <w:bCs/>
          <w:noProof w:val="0"/>
          <w:vertAlign w:val="superscript"/>
        </w:rPr>
        <w:t>1</w:t>
      </w:r>
      <w:r w:rsidRPr="00E23BB7">
        <w:rPr>
          <w:rFonts w:ascii="Arial" w:hAnsi="Arial"/>
          <w:bCs/>
          <w:noProof w:val="0"/>
        </w:rPr>
        <w:t xml:space="preserve">Naturalis Biodiversity Center, </w:t>
      </w:r>
      <w:proofErr w:type="spellStart"/>
      <w:r w:rsidRPr="00E23BB7">
        <w:rPr>
          <w:rFonts w:ascii="Arial" w:hAnsi="Arial"/>
          <w:bCs/>
          <w:noProof w:val="0"/>
        </w:rPr>
        <w:t>Einsteinweg</w:t>
      </w:r>
      <w:proofErr w:type="spellEnd"/>
      <w:r w:rsidRPr="00E23BB7">
        <w:rPr>
          <w:rFonts w:ascii="Arial" w:hAnsi="Arial"/>
          <w:bCs/>
          <w:noProof w:val="0"/>
        </w:rPr>
        <w:t xml:space="preserve"> 2, 2333 CC Leiden, The Netherlands</w:t>
      </w:r>
    </w:p>
    <w:p w14:paraId="4CC709D6" w14:textId="77777777" w:rsidR="00A358F5" w:rsidRPr="00E23BB7" w:rsidRDefault="00A358F5">
      <w:pPr>
        <w:spacing w:after="0" w:line="480" w:lineRule="auto"/>
        <w:rPr>
          <w:rFonts w:ascii="Arial" w:hAnsi="Arial"/>
          <w:bCs/>
          <w:noProof w:val="0"/>
          <w:vertAlign w:val="superscript"/>
        </w:rPr>
      </w:pPr>
      <w:r w:rsidRPr="00E23BB7">
        <w:rPr>
          <w:rFonts w:ascii="Arial" w:hAnsi="Arial"/>
          <w:bCs/>
          <w:noProof w:val="0"/>
          <w:vertAlign w:val="superscript"/>
        </w:rPr>
        <w:t>2</w:t>
      </w:r>
      <w:r w:rsidRPr="00E23BB7">
        <w:rPr>
          <w:rFonts w:ascii="Arial" w:hAnsi="Arial"/>
          <w:bCs/>
          <w:noProof w:val="0"/>
        </w:rPr>
        <w:t>Rachel.Schwallier@naturalis.nl</w:t>
      </w:r>
    </w:p>
    <w:p w14:paraId="0AD13D19" w14:textId="77777777" w:rsidR="00A358F5" w:rsidRPr="00E23BB7" w:rsidRDefault="00A358F5">
      <w:pPr>
        <w:spacing w:after="0" w:line="480" w:lineRule="auto"/>
        <w:rPr>
          <w:rFonts w:ascii="Arial" w:hAnsi="Arial"/>
          <w:bCs/>
          <w:noProof w:val="0"/>
          <w:vertAlign w:val="superscript"/>
        </w:rPr>
      </w:pPr>
      <w:r w:rsidRPr="00E23BB7">
        <w:rPr>
          <w:rFonts w:ascii="Arial" w:hAnsi="Arial"/>
          <w:bCs/>
          <w:noProof w:val="0"/>
          <w:vertAlign w:val="superscript"/>
        </w:rPr>
        <w:lastRenderedPageBreak/>
        <w:t>3</w:t>
      </w:r>
      <w:r w:rsidRPr="00E23BB7">
        <w:rPr>
          <w:rFonts w:ascii="Arial" w:hAnsi="Arial"/>
          <w:bCs/>
          <w:noProof w:val="0"/>
        </w:rPr>
        <w:t>Niels.Raes@naturalis.nl</w:t>
      </w:r>
    </w:p>
    <w:p w14:paraId="1821A035" w14:textId="77777777" w:rsidR="00A358F5" w:rsidRPr="00E23BB7" w:rsidRDefault="00A358F5">
      <w:pPr>
        <w:spacing w:after="0" w:line="480" w:lineRule="auto"/>
        <w:rPr>
          <w:rFonts w:ascii="Arial" w:hAnsi="Arial"/>
          <w:bCs/>
          <w:noProof w:val="0"/>
          <w:vertAlign w:val="superscript"/>
        </w:rPr>
      </w:pPr>
      <w:r w:rsidRPr="00E23BB7">
        <w:rPr>
          <w:rFonts w:ascii="Arial" w:hAnsi="Arial"/>
          <w:bCs/>
          <w:noProof w:val="0"/>
          <w:vertAlign w:val="superscript"/>
        </w:rPr>
        <w:t>4</w:t>
      </w:r>
      <w:r w:rsidRPr="00E23BB7">
        <w:rPr>
          <w:rFonts w:ascii="Arial" w:hAnsi="Arial"/>
          <w:bCs/>
          <w:noProof w:val="0"/>
        </w:rPr>
        <w:t xml:space="preserve">Hortus </w:t>
      </w:r>
      <w:proofErr w:type="spellStart"/>
      <w:r w:rsidRPr="00E23BB7">
        <w:rPr>
          <w:rFonts w:ascii="Arial" w:hAnsi="Arial"/>
          <w:bCs/>
          <w:noProof w:val="0"/>
        </w:rPr>
        <w:t>botanicus</w:t>
      </w:r>
      <w:proofErr w:type="spellEnd"/>
      <w:r w:rsidRPr="00E23BB7">
        <w:rPr>
          <w:rFonts w:ascii="Arial" w:hAnsi="Arial"/>
          <w:bCs/>
          <w:noProof w:val="0"/>
        </w:rPr>
        <w:t xml:space="preserve">, </w:t>
      </w:r>
      <w:proofErr w:type="spellStart"/>
      <w:r w:rsidRPr="00E23BB7">
        <w:rPr>
          <w:rFonts w:ascii="Arial" w:hAnsi="Arial"/>
          <w:bCs/>
          <w:noProof w:val="0"/>
        </w:rPr>
        <w:t>Rapenburg</w:t>
      </w:r>
      <w:proofErr w:type="spellEnd"/>
      <w:r w:rsidRPr="00E23BB7">
        <w:rPr>
          <w:rFonts w:ascii="Arial" w:hAnsi="Arial"/>
          <w:bCs/>
          <w:noProof w:val="0"/>
        </w:rPr>
        <w:t xml:space="preserve"> 73, 2311 GJ Leiden, The Netherlands</w:t>
      </w:r>
    </w:p>
    <w:p w14:paraId="5D0BC69A" w14:textId="77777777" w:rsidR="00A358F5" w:rsidRPr="00E23BB7" w:rsidRDefault="00A358F5">
      <w:pPr>
        <w:spacing w:after="0" w:line="480" w:lineRule="auto"/>
        <w:rPr>
          <w:rFonts w:ascii="Arial" w:hAnsi="Arial"/>
          <w:bCs/>
          <w:noProof w:val="0"/>
          <w:vertAlign w:val="superscript"/>
        </w:rPr>
      </w:pPr>
      <w:r w:rsidRPr="00E23BB7">
        <w:rPr>
          <w:rFonts w:ascii="Arial" w:hAnsi="Arial"/>
          <w:bCs/>
          <w:noProof w:val="0"/>
          <w:vertAlign w:val="superscript"/>
        </w:rPr>
        <w:t>5</w:t>
      </w:r>
      <w:r w:rsidRPr="00E23BB7">
        <w:rPr>
          <w:rFonts w:ascii="Arial" w:hAnsi="Arial"/>
          <w:bCs/>
          <w:noProof w:val="0"/>
        </w:rPr>
        <w:t xml:space="preserve"> r.r.van.vugt@hortusleiden.nl</w:t>
      </w:r>
    </w:p>
    <w:p w14:paraId="27CEE860" w14:textId="77777777" w:rsidR="00A358F5" w:rsidRPr="00E23BB7" w:rsidRDefault="00A358F5">
      <w:pPr>
        <w:spacing w:after="0" w:line="480" w:lineRule="auto"/>
        <w:rPr>
          <w:rFonts w:ascii="Arial" w:hAnsi="Arial"/>
          <w:bCs/>
          <w:noProof w:val="0"/>
          <w:vertAlign w:val="superscript"/>
        </w:rPr>
      </w:pPr>
      <w:r w:rsidRPr="00E23BB7">
        <w:rPr>
          <w:rFonts w:ascii="Arial" w:hAnsi="Arial"/>
          <w:bCs/>
          <w:noProof w:val="0"/>
          <w:vertAlign w:val="superscript"/>
        </w:rPr>
        <w:t>6</w:t>
      </w:r>
      <w:r w:rsidRPr="00E23BB7">
        <w:rPr>
          <w:rFonts w:ascii="Arial" w:hAnsi="Arial"/>
          <w:bCs/>
          <w:noProof w:val="0"/>
        </w:rPr>
        <w:t xml:space="preserve">University of Applied Science Leiden, </w:t>
      </w:r>
      <w:proofErr w:type="spellStart"/>
      <w:r w:rsidRPr="00E23BB7">
        <w:rPr>
          <w:rFonts w:ascii="Arial" w:hAnsi="Arial"/>
          <w:bCs/>
          <w:noProof w:val="0"/>
        </w:rPr>
        <w:t>Zernikedreef</w:t>
      </w:r>
      <w:proofErr w:type="spellEnd"/>
      <w:r w:rsidRPr="00E23BB7">
        <w:rPr>
          <w:rFonts w:ascii="Arial" w:hAnsi="Arial"/>
          <w:bCs/>
          <w:noProof w:val="0"/>
        </w:rPr>
        <w:t xml:space="preserve"> 11, 2333 CK Leiden, The Netherlands</w:t>
      </w:r>
    </w:p>
    <w:p w14:paraId="47B569F7" w14:textId="77777777" w:rsidR="00A358F5" w:rsidRPr="00E23BB7" w:rsidRDefault="00CE1FB8">
      <w:pPr>
        <w:spacing w:after="0" w:line="480" w:lineRule="auto"/>
        <w:rPr>
          <w:rFonts w:ascii="Arial" w:hAnsi="Arial"/>
          <w:bCs/>
          <w:noProof w:val="0"/>
        </w:rPr>
      </w:pPr>
      <w:r w:rsidRPr="00E23BB7">
        <w:rPr>
          <w:rFonts w:ascii="Arial" w:hAnsi="Arial"/>
          <w:bCs/>
          <w:noProof w:val="0"/>
          <w:vertAlign w:val="superscript"/>
        </w:rPr>
        <w:t>7</w:t>
      </w:r>
      <w:r w:rsidRPr="00E23BB7">
        <w:rPr>
          <w:rFonts w:ascii="Arial" w:hAnsi="Arial"/>
          <w:bCs/>
          <w:noProof w:val="0"/>
        </w:rPr>
        <w:t>Barbara.Gravendeel@naturalis.nl</w:t>
      </w:r>
    </w:p>
    <w:p w14:paraId="15AF0053" w14:textId="77777777" w:rsidR="00CE1FB8" w:rsidRPr="00E23BB7" w:rsidRDefault="00CE1FB8">
      <w:pPr>
        <w:spacing w:after="0" w:line="480" w:lineRule="auto"/>
        <w:rPr>
          <w:rFonts w:ascii="Arial" w:hAnsi="Arial"/>
          <w:bCs/>
          <w:noProof w:val="0"/>
        </w:rPr>
      </w:pPr>
      <w:r w:rsidRPr="00E23BB7">
        <w:rPr>
          <w:rFonts w:ascii="Arial" w:hAnsi="Arial"/>
          <w:noProof w:val="0"/>
          <w:kern w:val="24"/>
          <w:vertAlign w:val="superscript"/>
        </w:rPr>
        <w:t>8</w:t>
      </w:r>
      <w:r w:rsidRPr="00E23BB7">
        <w:rPr>
          <w:rFonts w:ascii="Arial" w:hAnsi="Arial"/>
          <w:bCs/>
          <w:noProof w:val="0"/>
        </w:rPr>
        <w:t>Rutger.Vos@naturalis.nl</w:t>
      </w:r>
    </w:p>
    <w:p w14:paraId="75AC3096" w14:textId="77777777" w:rsidR="00A358F5" w:rsidRPr="00E23BB7" w:rsidRDefault="00A358F5">
      <w:pPr>
        <w:spacing w:after="0" w:line="480" w:lineRule="auto"/>
        <w:rPr>
          <w:rFonts w:ascii="Arial" w:hAnsi="Arial"/>
          <w:bCs/>
          <w:noProof w:val="0"/>
        </w:rPr>
      </w:pPr>
    </w:p>
    <w:p w14:paraId="69D0F2C9" w14:textId="77777777" w:rsidR="00A358F5" w:rsidRPr="00E23BB7" w:rsidRDefault="00A358F5">
      <w:pPr>
        <w:spacing w:after="0" w:line="480" w:lineRule="auto"/>
        <w:rPr>
          <w:rFonts w:ascii="Arial" w:hAnsi="Arial"/>
          <w:noProof w:val="0"/>
        </w:rPr>
      </w:pPr>
      <w:r w:rsidRPr="00E23BB7">
        <w:rPr>
          <w:rFonts w:ascii="Arial" w:hAnsi="Arial"/>
          <w:bCs/>
          <w:noProof w:val="0"/>
        </w:rPr>
        <w:t xml:space="preserve">Submission includes the following: </w:t>
      </w:r>
      <w:r w:rsidR="002F78EA" w:rsidRPr="00E23BB7">
        <w:rPr>
          <w:rFonts w:ascii="Arial" w:hAnsi="Arial"/>
          <w:bCs/>
          <w:noProof w:val="0"/>
        </w:rPr>
        <w:t xml:space="preserve">letter of submission, </w:t>
      </w:r>
      <w:r w:rsidRPr="00E23BB7">
        <w:rPr>
          <w:rFonts w:ascii="Arial" w:hAnsi="Arial"/>
          <w:bCs/>
          <w:noProof w:val="0"/>
        </w:rPr>
        <w:t xml:space="preserve">one </w:t>
      </w:r>
      <w:r w:rsidR="002F78EA" w:rsidRPr="00E23BB7">
        <w:rPr>
          <w:rFonts w:ascii="Arial" w:hAnsi="Arial"/>
          <w:bCs/>
          <w:noProof w:val="0"/>
        </w:rPr>
        <w:t>W</w:t>
      </w:r>
      <w:r w:rsidRPr="00E23BB7">
        <w:rPr>
          <w:rFonts w:ascii="Arial" w:hAnsi="Arial"/>
          <w:bCs/>
          <w:noProof w:val="0"/>
        </w:rPr>
        <w:t xml:space="preserve">ord </w:t>
      </w:r>
      <w:r w:rsidR="002F78EA" w:rsidRPr="00E23BB7">
        <w:rPr>
          <w:rFonts w:ascii="Arial" w:hAnsi="Arial"/>
          <w:bCs/>
          <w:noProof w:val="0"/>
        </w:rPr>
        <w:t>text file and another Word file including five</w:t>
      </w:r>
      <w:r w:rsidRPr="00E23BB7">
        <w:rPr>
          <w:rFonts w:ascii="Arial" w:hAnsi="Arial"/>
          <w:bCs/>
          <w:noProof w:val="0"/>
        </w:rPr>
        <w:t xml:space="preserve"> </w:t>
      </w:r>
      <w:r w:rsidR="002F78EA" w:rsidRPr="00E23BB7">
        <w:rPr>
          <w:rFonts w:ascii="Arial" w:hAnsi="Arial"/>
          <w:bCs/>
          <w:noProof w:val="0"/>
        </w:rPr>
        <w:t>Figures,</w:t>
      </w:r>
      <w:r w:rsidRPr="00E23BB7">
        <w:rPr>
          <w:rFonts w:ascii="Arial" w:hAnsi="Arial"/>
          <w:bCs/>
          <w:noProof w:val="0"/>
        </w:rPr>
        <w:t xml:space="preserve"> </w:t>
      </w:r>
      <w:r w:rsidR="002F78EA" w:rsidRPr="00E23BB7">
        <w:rPr>
          <w:rFonts w:ascii="Arial" w:hAnsi="Arial"/>
          <w:bCs/>
          <w:noProof w:val="0"/>
        </w:rPr>
        <w:t>five</w:t>
      </w:r>
      <w:r w:rsidRPr="00E23BB7">
        <w:rPr>
          <w:rFonts w:ascii="Arial" w:hAnsi="Arial"/>
          <w:bCs/>
          <w:noProof w:val="0"/>
        </w:rPr>
        <w:t xml:space="preserve"> </w:t>
      </w:r>
      <w:r w:rsidR="002F78EA" w:rsidRPr="00E23BB7">
        <w:rPr>
          <w:rFonts w:ascii="Arial" w:hAnsi="Arial"/>
          <w:bCs/>
          <w:noProof w:val="0"/>
        </w:rPr>
        <w:t>Tables, two Appendix Figures and one Appendix Table.</w:t>
      </w:r>
    </w:p>
    <w:p w14:paraId="0FFEF272" w14:textId="77777777" w:rsidR="00A358F5" w:rsidRPr="00E23BB7" w:rsidRDefault="00A358F5">
      <w:pPr>
        <w:spacing w:after="0" w:line="480" w:lineRule="auto"/>
        <w:rPr>
          <w:rFonts w:ascii="Arial" w:hAnsi="Arial"/>
          <w:b/>
          <w:bCs/>
          <w:noProof w:val="0"/>
          <w:color w:val="222222"/>
        </w:rPr>
      </w:pPr>
      <w:r w:rsidRPr="00E23BB7">
        <w:rPr>
          <w:rFonts w:ascii="Arial" w:hAnsi="Arial"/>
          <w:noProof w:val="0"/>
        </w:rPr>
        <w:br w:type="page"/>
        <w:t xml:space="preserve">Ecological niche models (ENMs) are increasingly used as tools to study the role of ecology in evolution, however the majority of these investigations so far have focused on animal-based systems. Here, we use ENMs to analyze </w:t>
      </w:r>
      <w:del w:id="13" w:author="Vos, R.A." w:date="2013-10-07T17:25:00Z">
        <w:r w:rsidRPr="00E23BB7" w:rsidDel="00692035">
          <w:rPr>
            <w:rFonts w:ascii="Arial" w:hAnsi="Arial"/>
            <w:noProof w:val="0"/>
          </w:rPr>
          <w:delText xml:space="preserve">the </w:delText>
        </w:r>
      </w:del>
      <w:r w:rsidRPr="00E23BB7">
        <w:rPr>
          <w:rFonts w:ascii="Arial" w:hAnsi="Arial"/>
          <w:noProof w:val="0"/>
        </w:rPr>
        <w:t xml:space="preserve">ecological niche variability and </w:t>
      </w:r>
      <w:ins w:id="14" w:author="Vos, R.A." w:date="2013-10-07T17:24:00Z">
        <w:r w:rsidR="00692035" w:rsidRPr="00E23BB7">
          <w:rPr>
            <w:rFonts w:ascii="Arial" w:hAnsi="Arial"/>
            <w:noProof w:val="0"/>
          </w:rPr>
          <w:t xml:space="preserve">its dynamics in </w:t>
        </w:r>
      </w:ins>
      <w:r w:rsidRPr="00E23BB7">
        <w:rPr>
          <w:rFonts w:ascii="Arial" w:hAnsi="Arial"/>
          <w:noProof w:val="0"/>
        </w:rPr>
        <w:t xml:space="preserve">speciation </w:t>
      </w:r>
      <w:del w:id="15" w:author="Vos, R.A." w:date="2013-10-07T17:25:00Z">
        <w:r w:rsidRPr="00E23BB7" w:rsidDel="00692035">
          <w:rPr>
            <w:rFonts w:ascii="Arial" w:hAnsi="Arial"/>
            <w:noProof w:val="0"/>
          </w:rPr>
          <w:delText>of </w:delText>
        </w:r>
      </w:del>
      <w:ins w:id="16" w:author="Vos, R.A." w:date="2013-10-07T17:25:00Z">
        <w:r w:rsidR="00692035" w:rsidRPr="00E23BB7">
          <w:rPr>
            <w:rFonts w:ascii="Arial" w:hAnsi="Arial"/>
            <w:noProof w:val="0"/>
          </w:rPr>
          <w:t xml:space="preserve">in </w:t>
        </w:r>
      </w:ins>
      <w:r w:rsidRPr="00E23BB7">
        <w:rPr>
          <w:rFonts w:ascii="Arial" w:hAnsi="Arial"/>
          <w:noProof w:val="0"/>
        </w:rPr>
        <w:t>the enigmatic tropical pitcher plant genus</w:t>
      </w:r>
      <w:r w:rsidRPr="00E23BB7">
        <w:rPr>
          <w:rFonts w:ascii="Arial" w:hAnsi="Arial"/>
          <w:i/>
          <w:iCs/>
          <w:noProof w:val="0"/>
        </w:rPr>
        <w:t xml:space="preserve"> Nepenthes</w:t>
      </w:r>
      <w:r w:rsidRPr="00E23BB7">
        <w:rPr>
          <w:rFonts w:ascii="Arial" w:hAnsi="Arial"/>
          <w:iCs/>
          <w:noProof w:val="0"/>
        </w:rPr>
        <w:t xml:space="preserve"> </w:t>
      </w:r>
      <w:ins w:id="17" w:author="Vos, R.A." w:date="2013-10-07T17:26:00Z">
        <w:r w:rsidR="00692035" w:rsidRPr="00E23BB7">
          <w:rPr>
            <w:rFonts w:ascii="Arial" w:hAnsi="Arial"/>
            <w:iCs/>
            <w:noProof w:val="0"/>
          </w:rPr>
          <w:t xml:space="preserve">in order </w:t>
        </w:r>
      </w:ins>
      <w:r w:rsidRPr="00E23BB7">
        <w:rPr>
          <w:rFonts w:ascii="Arial" w:hAnsi="Arial"/>
          <w:iCs/>
          <w:noProof w:val="0"/>
        </w:rPr>
        <w:t xml:space="preserve">to </w:t>
      </w:r>
      <w:commentRangeStart w:id="18"/>
      <w:del w:id="19" w:author="Vos, R.A." w:date="2013-10-07T17:26:00Z">
        <w:r w:rsidRPr="00E23BB7" w:rsidDel="00692035">
          <w:rPr>
            <w:rFonts w:ascii="Arial" w:hAnsi="Arial"/>
            <w:iCs/>
            <w:noProof w:val="0"/>
          </w:rPr>
          <w:delText xml:space="preserve">measure </w:delText>
        </w:r>
      </w:del>
      <w:ins w:id="20" w:author="Vos, R.A." w:date="2013-10-07T17:26:00Z">
        <w:r w:rsidR="00692035" w:rsidRPr="00E23BB7">
          <w:rPr>
            <w:rFonts w:ascii="Arial" w:hAnsi="Arial"/>
            <w:iCs/>
            <w:noProof w:val="0"/>
          </w:rPr>
          <w:t xml:space="preserve">quantify </w:t>
        </w:r>
        <w:commentRangeEnd w:id="18"/>
        <w:r w:rsidR="00692035" w:rsidRPr="00E23BB7">
          <w:rPr>
            <w:rStyle w:val="Verwijzingopmerking"/>
            <w:noProof w:val="0"/>
          </w:rPr>
          <w:commentReference w:id="18"/>
        </w:r>
      </w:ins>
      <w:r w:rsidRPr="00E23BB7">
        <w:rPr>
          <w:rFonts w:ascii="Arial" w:hAnsi="Arial"/>
          <w:iCs/>
          <w:noProof w:val="0"/>
        </w:rPr>
        <w:t>future climate effects from a phylogenetic perspective</w:t>
      </w:r>
      <w:r w:rsidRPr="00E23BB7">
        <w:rPr>
          <w:rFonts w:ascii="Arial" w:hAnsi="Arial"/>
          <w:noProof w:val="0"/>
        </w:rPr>
        <w:t xml:space="preserve">. In this study, geo-referenced live plant and herbarium records were </w:t>
      </w:r>
      <w:del w:id="22" w:author="Vos, R.A." w:date="2013-10-07T17:27:00Z">
        <w:r w:rsidRPr="00E23BB7" w:rsidDel="00692035">
          <w:rPr>
            <w:rFonts w:ascii="Arial" w:hAnsi="Arial"/>
            <w:noProof w:val="0"/>
          </w:rPr>
          <w:delText xml:space="preserve">utilized </w:delText>
        </w:r>
      </w:del>
      <w:ins w:id="23" w:author="Vos, R.A." w:date="2013-10-07T17:27:00Z">
        <w:r w:rsidR="00692035" w:rsidRPr="00E23BB7">
          <w:rPr>
            <w:rFonts w:ascii="Arial" w:hAnsi="Arial"/>
            <w:noProof w:val="0"/>
          </w:rPr>
          <w:t xml:space="preserve">used </w:t>
        </w:r>
      </w:ins>
      <w:r w:rsidRPr="00E23BB7">
        <w:rPr>
          <w:rFonts w:ascii="Arial" w:hAnsi="Arial"/>
          <w:noProof w:val="0"/>
        </w:rPr>
        <w:t>to model distributions and reconstruct ecological niches for selected </w:t>
      </w:r>
      <w:r w:rsidRPr="00E23BB7">
        <w:rPr>
          <w:rFonts w:ascii="Arial" w:hAnsi="Arial"/>
          <w:i/>
          <w:iCs/>
          <w:noProof w:val="0"/>
        </w:rPr>
        <w:t>Nepenthes </w:t>
      </w:r>
      <w:r w:rsidRPr="00E23BB7">
        <w:rPr>
          <w:rFonts w:ascii="Arial" w:hAnsi="Arial"/>
          <w:noProof w:val="0"/>
        </w:rPr>
        <w:t xml:space="preserve">species. Our results show that highland species have less divergent niches given their available habitat compared to lowland species, suggesting that highland species may have </w:t>
      </w:r>
      <w:del w:id="24" w:author="Vos, R.A." w:date="2013-10-07T17:27:00Z">
        <w:r w:rsidRPr="00E23BB7" w:rsidDel="00692035">
          <w:rPr>
            <w:rFonts w:ascii="Arial" w:hAnsi="Arial"/>
            <w:noProof w:val="0"/>
          </w:rPr>
          <w:delText xml:space="preserve">allopatrically </w:delText>
        </w:r>
      </w:del>
      <w:proofErr w:type="spellStart"/>
      <w:r w:rsidRPr="00E23BB7">
        <w:rPr>
          <w:rFonts w:ascii="Arial" w:hAnsi="Arial"/>
          <w:noProof w:val="0"/>
        </w:rPr>
        <w:t>speciated</w:t>
      </w:r>
      <w:proofErr w:type="spellEnd"/>
      <w:r w:rsidRPr="00E23BB7">
        <w:rPr>
          <w:rFonts w:ascii="Arial" w:hAnsi="Arial"/>
          <w:noProof w:val="0"/>
        </w:rPr>
        <w:t xml:space="preserve"> </w:t>
      </w:r>
      <w:proofErr w:type="spellStart"/>
      <w:ins w:id="25" w:author="Vos, R.A." w:date="2013-10-07T17:27:00Z">
        <w:r w:rsidR="00692035" w:rsidRPr="00E23BB7">
          <w:rPr>
            <w:rFonts w:ascii="Arial" w:hAnsi="Arial"/>
            <w:noProof w:val="0"/>
          </w:rPr>
          <w:t>allopatrically</w:t>
        </w:r>
      </w:ins>
      <w:proofErr w:type="spellEnd"/>
      <w:ins w:id="26" w:author="Vos, R.A." w:date="2013-10-07T17:28:00Z">
        <w:r w:rsidR="00692035" w:rsidRPr="00E23BB7">
          <w:rPr>
            <w:rFonts w:ascii="Arial" w:hAnsi="Arial"/>
            <w:noProof w:val="0"/>
          </w:rPr>
          <w:t>,</w:t>
        </w:r>
      </w:ins>
      <w:ins w:id="27" w:author="Vos, R.A." w:date="2013-10-07T17:27:00Z">
        <w:r w:rsidR="00692035" w:rsidRPr="00E23BB7">
          <w:rPr>
            <w:rFonts w:ascii="Arial" w:hAnsi="Arial"/>
            <w:noProof w:val="0"/>
          </w:rPr>
          <w:t xml:space="preserve"> </w:t>
        </w:r>
      </w:ins>
      <w:r w:rsidRPr="00E23BB7">
        <w:rPr>
          <w:rFonts w:ascii="Arial" w:hAnsi="Arial"/>
          <w:noProof w:val="0"/>
        </w:rPr>
        <w:t>in contrast with lowland species</w:t>
      </w:r>
      <w:ins w:id="28" w:author="Vos, R.A." w:date="2013-10-07T17:28:00Z">
        <w:r w:rsidR="00692035" w:rsidRPr="00E23BB7">
          <w:rPr>
            <w:rFonts w:ascii="Arial" w:hAnsi="Arial"/>
            <w:noProof w:val="0"/>
          </w:rPr>
          <w:t>,</w:t>
        </w:r>
      </w:ins>
      <w:r w:rsidRPr="00E23BB7">
        <w:rPr>
          <w:rFonts w:ascii="Arial" w:hAnsi="Arial"/>
          <w:noProof w:val="0"/>
        </w:rPr>
        <w:t xml:space="preserve"> which </w:t>
      </w:r>
      <w:proofErr w:type="spellStart"/>
      <w:r w:rsidRPr="00E23BB7">
        <w:rPr>
          <w:rFonts w:ascii="Arial" w:hAnsi="Arial"/>
          <w:noProof w:val="0"/>
        </w:rPr>
        <w:t>speciated</w:t>
      </w:r>
      <w:proofErr w:type="spellEnd"/>
      <w:r w:rsidRPr="00E23BB7">
        <w:rPr>
          <w:rFonts w:ascii="Arial" w:hAnsi="Arial"/>
          <w:noProof w:val="0"/>
        </w:rPr>
        <w:t xml:space="preserve"> </w:t>
      </w:r>
      <w:del w:id="29" w:author="Vos, R.A." w:date="2013-10-07T17:28:00Z">
        <w:r w:rsidRPr="00E23BB7" w:rsidDel="00692035">
          <w:rPr>
            <w:rFonts w:ascii="Arial" w:hAnsi="Arial"/>
            <w:noProof w:val="0"/>
          </w:rPr>
          <w:delText>sympatrically</w:delText>
        </w:r>
      </w:del>
      <w:ins w:id="30" w:author="Vos, R.A." w:date="2013-10-07T17:28:00Z">
        <w:r w:rsidR="00692035" w:rsidRPr="00E23BB7">
          <w:rPr>
            <w:rFonts w:ascii="Arial" w:hAnsi="Arial"/>
            <w:noProof w:val="0"/>
          </w:rPr>
          <w:t xml:space="preserve">in </w:t>
        </w:r>
        <w:proofErr w:type="spellStart"/>
        <w:r w:rsidR="00692035" w:rsidRPr="00E23BB7">
          <w:rPr>
            <w:rFonts w:ascii="Arial" w:hAnsi="Arial"/>
            <w:noProof w:val="0"/>
          </w:rPr>
          <w:t>sympatry</w:t>
        </w:r>
      </w:ins>
      <w:proofErr w:type="spellEnd"/>
      <w:r w:rsidRPr="00E23BB7">
        <w:rPr>
          <w:rFonts w:ascii="Arial" w:hAnsi="Arial"/>
          <w:noProof w:val="0"/>
        </w:rPr>
        <w:t xml:space="preserve">. </w:t>
      </w:r>
      <w:del w:id="31" w:author="Vos, R.A." w:date="2013-10-07T17:29:00Z">
        <w:r w:rsidRPr="00E23BB7" w:rsidDel="00692035">
          <w:rPr>
            <w:rFonts w:ascii="Arial" w:hAnsi="Arial"/>
            <w:noProof w:val="0"/>
          </w:rPr>
          <w:delText xml:space="preserve">Furthermore, highland species will experience a greater habitat reduction due to future climate shifts compared to lowland species. </w:delText>
        </w:r>
      </w:del>
      <w:r w:rsidRPr="00E23BB7">
        <w:rPr>
          <w:rFonts w:ascii="Arial" w:hAnsi="Arial"/>
          <w:noProof w:val="0"/>
        </w:rPr>
        <w:t xml:space="preserve">We conclude that over the past million years, the environmental niches of highland and lowland </w:t>
      </w:r>
      <w:r w:rsidRPr="00E23BB7">
        <w:rPr>
          <w:rFonts w:ascii="Arial" w:hAnsi="Arial"/>
          <w:i/>
          <w:noProof w:val="0"/>
        </w:rPr>
        <w:t>Nepenthes</w:t>
      </w:r>
      <w:r w:rsidRPr="00E23BB7">
        <w:rPr>
          <w:rFonts w:ascii="Arial" w:hAnsi="Arial"/>
          <w:noProof w:val="0"/>
        </w:rPr>
        <w:t xml:space="preserve"> species evolved differently due to historical climate and geographical changes. </w:t>
      </w:r>
      <w:ins w:id="32" w:author="Vos, R.A." w:date="2013-10-07T17:29:00Z">
        <w:r w:rsidR="00692035" w:rsidRPr="00E23BB7">
          <w:rPr>
            <w:rFonts w:ascii="Arial" w:hAnsi="Arial"/>
            <w:noProof w:val="0"/>
          </w:rPr>
          <w:t xml:space="preserve">Furthermore, highland species will experience a greater habitat reduction due to future climate shifts compared to lowland species. </w:t>
        </w:r>
      </w:ins>
      <w:del w:id="33" w:author="Vos, R.A." w:date="2013-10-07T17:30:00Z">
        <w:r w:rsidRPr="00E23BB7" w:rsidDel="00692035">
          <w:rPr>
            <w:rFonts w:ascii="Arial" w:hAnsi="Arial"/>
            <w:noProof w:val="0"/>
          </w:rPr>
          <w:delText>Due to this and as evidenced with our future climate predictions</w:delText>
        </w:r>
      </w:del>
      <w:ins w:id="34" w:author="Vos, R.A." w:date="2013-10-07T17:30:00Z">
        <w:r w:rsidR="00692035" w:rsidRPr="00E23BB7">
          <w:rPr>
            <w:rFonts w:ascii="Arial" w:hAnsi="Arial"/>
            <w:noProof w:val="0"/>
          </w:rPr>
          <w:t>Given these results</w:t>
        </w:r>
      </w:ins>
      <w:r w:rsidRPr="00E23BB7">
        <w:rPr>
          <w:rFonts w:ascii="Arial" w:hAnsi="Arial"/>
          <w:noProof w:val="0"/>
        </w:rPr>
        <w:t xml:space="preserve">, we </w:t>
      </w:r>
      <w:del w:id="35" w:author="Vos, R.A." w:date="2013-10-07T17:30:00Z">
        <w:r w:rsidRPr="00E23BB7" w:rsidDel="00692035">
          <w:rPr>
            <w:rFonts w:ascii="Arial" w:hAnsi="Arial"/>
            <w:noProof w:val="0"/>
          </w:rPr>
          <w:delText xml:space="preserve">find </w:delText>
        </w:r>
      </w:del>
      <w:ins w:id="36" w:author="Vos, R.A." w:date="2013-10-07T17:30:00Z">
        <w:r w:rsidR="00692035" w:rsidRPr="00E23BB7">
          <w:rPr>
            <w:rFonts w:ascii="Arial" w:hAnsi="Arial"/>
            <w:noProof w:val="0"/>
          </w:rPr>
          <w:t xml:space="preserve">conclude </w:t>
        </w:r>
      </w:ins>
      <w:r w:rsidRPr="00E23BB7">
        <w:rPr>
          <w:rFonts w:ascii="Arial" w:hAnsi="Arial"/>
          <w:noProof w:val="0"/>
        </w:rPr>
        <w:t>that especially highland species will likely face a severe decrease in habitat area with little capacity to adjust to the impacts of current global warming trends.</w:t>
      </w:r>
    </w:p>
    <w:p w14:paraId="42A7C8B2" w14:textId="77777777" w:rsidR="00A358F5" w:rsidRPr="00E23BB7" w:rsidRDefault="00A358F5">
      <w:pPr>
        <w:spacing w:after="0" w:line="480" w:lineRule="auto"/>
        <w:rPr>
          <w:rFonts w:ascii="Arial" w:hAnsi="Arial"/>
          <w:b/>
          <w:bCs/>
          <w:noProof w:val="0"/>
          <w:color w:val="222222"/>
        </w:rPr>
      </w:pPr>
    </w:p>
    <w:p w14:paraId="39CB20DE" w14:textId="77777777" w:rsidR="00A358F5" w:rsidRPr="00E23BB7" w:rsidRDefault="00A358F5">
      <w:pPr>
        <w:spacing w:after="0" w:line="480" w:lineRule="auto"/>
        <w:rPr>
          <w:rFonts w:ascii="Arial" w:hAnsi="Arial"/>
          <w:b/>
          <w:bCs/>
          <w:noProof w:val="0"/>
          <w:color w:val="222222"/>
        </w:rPr>
      </w:pPr>
      <w:r w:rsidRPr="00E23BB7">
        <w:rPr>
          <w:rFonts w:ascii="Arial" w:hAnsi="Arial"/>
          <w:b/>
          <w:bCs/>
          <w:noProof w:val="0"/>
          <w:color w:val="222222"/>
        </w:rPr>
        <w:t xml:space="preserve">Key words – Climate change, Ecological niche </w:t>
      </w:r>
      <w:del w:id="37" w:author="Vos, R.A." w:date="2013-10-07T18:11:00Z">
        <w:r w:rsidRPr="00E23BB7" w:rsidDel="00DB281B">
          <w:rPr>
            <w:rFonts w:ascii="Arial" w:hAnsi="Arial"/>
            <w:b/>
            <w:bCs/>
            <w:noProof w:val="0"/>
            <w:color w:val="222222"/>
          </w:rPr>
          <w:delText>modelling</w:delText>
        </w:r>
      </w:del>
      <w:ins w:id="38" w:author="Vos, R.A." w:date="2013-10-07T18:11:00Z">
        <w:r w:rsidR="00DB281B" w:rsidRPr="00DB281B">
          <w:rPr>
            <w:rFonts w:ascii="Arial" w:hAnsi="Arial"/>
            <w:b/>
            <w:bCs/>
            <w:noProof w:val="0"/>
            <w:color w:val="222222"/>
          </w:rPr>
          <w:t>modeling</w:t>
        </w:r>
      </w:ins>
      <w:r w:rsidRPr="00E23BB7">
        <w:rPr>
          <w:rFonts w:ascii="Arial" w:hAnsi="Arial"/>
          <w:b/>
          <w:bCs/>
          <w:noProof w:val="0"/>
          <w:color w:val="222222"/>
        </w:rPr>
        <w:t xml:space="preserve">, Niche evolution, </w:t>
      </w:r>
      <w:r w:rsidR="0057124C" w:rsidRPr="00E23BB7">
        <w:rPr>
          <w:rFonts w:ascii="Arial" w:hAnsi="Arial"/>
          <w:b/>
          <w:bCs/>
          <w:i/>
          <w:noProof w:val="0"/>
          <w:color w:val="222222"/>
        </w:rPr>
        <w:t>Nepenthes</w:t>
      </w:r>
    </w:p>
    <w:p w14:paraId="40B8B413" w14:textId="77777777" w:rsidR="00A358F5" w:rsidRPr="00E23BB7" w:rsidRDefault="00A358F5">
      <w:pPr>
        <w:spacing w:after="0" w:line="480" w:lineRule="auto"/>
        <w:rPr>
          <w:rFonts w:ascii="Arial" w:hAnsi="Arial"/>
          <w:noProof w:val="0"/>
          <w:color w:val="222222"/>
        </w:rPr>
      </w:pPr>
      <w:r w:rsidRPr="00E23BB7">
        <w:rPr>
          <w:rFonts w:ascii="Arial" w:hAnsi="Arial"/>
          <w:b/>
          <w:bCs/>
          <w:noProof w:val="0"/>
          <w:color w:val="222222"/>
        </w:rPr>
        <w:br w:type="page"/>
        <w:t>Introduction</w:t>
      </w:r>
    </w:p>
    <w:p w14:paraId="08E10510" w14:textId="77777777" w:rsidR="00A358F5" w:rsidRPr="00E23BB7" w:rsidRDefault="00A358F5">
      <w:pPr>
        <w:spacing w:after="0" w:line="480" w:lineRule="auto"/>
        <w:rPr>
          <w:noProof w:val="0"/>
        </w:rPr>
      </w:pPr>
      <w:r w:rsidRPr="00E23BB7">
        <w:rPr>
          <w:rFonts w:ascii="Arial" w:hAnsi="Arial"/>
          <w:noProof w:val="0"/>
          <w:color w:val="222222"/>
        </w:rPr>
        <w:t xml:space="preserve">The foundation of study for many ecologists, evolutionary biologists and conservationists is </w:t>
      </w:r>
      <w:del w:id="39" w:author="Vos, R.A." w:date="2013-10-07T18:11:00Z">
        <w:r w:rsidRPr="00E23BB7" w:rsidDel="00DB281B">
          <w:rPr>
            <w:rFonts w:ascii="Arial" w:hAnsi="Arial"/>
            <w:noProof w:val="0"/>
            <w:color w:val="222222"/>
          </w:rPr>
          <w:delText xml:space="preserve">understanding </w:delText>
        </w:r>
      </w:del>
      <w:ins w:id="40" w:author="Vos, R.A." w:date="2013-10-07T18:11:00Z">
        <w:r w:rsidR="00DB281B">
          <w:rPr>
            <w:rFonts w:ascii="Arial" w:hAnsi="Arial"/>
            <w:noProof w:val="0"/>
            <w:color w:val="222222"/>
          </w:rPr>
          <w:t>to understand</w:t>
        </w:r>
        <w:r w:rsidR="00DB281B" w:rsidRPr="00E23BB7">
          <w:rPr>
            <w:rFonts w:ascii="Arial" w:hAnsi="Arial"/>
            <w:noProof w:val="0"/>
            <w:color w:val="222222"/>
          </w:rPr>
          <w:t xml:space="preserve"> </w:t>
        </w:r>
      </w:ins>
      <w:r w:rsidRPr="00E23BB7">
        <w:rPr>
          <w:rFonts w:ascii="Arial" w:hAnsi="Arial"/>
          <w:noProof w:val="0"/>
          <w:color w:val="222222"/>
        </w:rPr>
        <w:t xml:space="preserve">the mechanisms and processes that result in species diversity. </w:t>
      </w:r>
      <w:ins w:id="41" w:author="Vos, R.A." w:date="2013-10-07T17:31:00Z">
        <w:r w:rsidR="00692035" w:rsidRPr="00E23BB7">
          <w:rPr>
            <w:rFonts w:ascii="Arial" w:hAnsi="Arial"/>
            <w:noProof w:val="0"/>
            <w:color w:val="222222"/>
          </w:rPr>
          <w:t xml:space="preserve">Many </w:t>
        </w:r>
      </w:ins>
      <w:ins w:id="42" w:author="Vos, R.A." w:date="2013-10-07T17:43:00Z">
        <w:r w:rsidR="005E5012" w:rsidRPr="00E23BB7">
          <w:rPr>
            <w:rFonts w:ascii="Arial" w:hAnsi="Arial"/>
            <w:noProof w:val="0"/>
            <w:color w:val="222222"/>
          </w:rPr>
          <w:t xml:space="preserve">processes </w:t>
        </w:r>
      </w:ins>
      <w:ins w:id="43" w:author="Vos, R.A." w:date="2013-10-07T17:35:00Z">
        <w:r w:rsidR="00692035" w:rsidRPr="00E23BB7">
          <w:rPr>
            <w:rFonts w:ascii="Arial" w:hAnsi="Arial"/>
            <w:noProof w:val="0"/>
            <w:color w:val="222222"/>
          </w:rPr>
          <w:t>driving</w:t>
        </w:r>
      </w:ins>
      <w:ins w:id="44" w:author="Vos, R.A." w:date="2013-10-07T17:31:00Z">
        <w:r w:rsidR="00692035" w:rsidRPr="00E23BB7">
          <w:rPr>
            <w:rFonts w:ascii="Arial" w:hAnsi="Arial"/>
            <w:noProof w:val="0"/>
            <w:color w:val="222222"/>
          </w:rPr>
          <w:t xml:space="preserve"> the formation of new species have been identified. Among these are </w:t>
        </w:r>
      </w:ins>
      <w:ins w:id="45" w:author="Vos, R.A." w:date="2013-10-07T17:35:00Z">
        <w:r w:rsidR="00692035" w:rsidRPr="00E23BB7">
          <w:rPr>
            <w:rFonts w:ascii="Arial" w:hAnsi="Arial"/>
            <w:noProof w:val="0"/>
            <w:color w:val="222222"/>
          </w:rPr>
          <w:t>stochastic processes</w:t>
        </w:r>
      </w:ins>
      <w:ins w:id="46" w:author="Vos, R.A." w:date="2013-10-07T17:33:00Z">
        <w:r w:rsidR="00692035" w:rsidRPr="00E23BB7">
          <w:rPr>
            <w:rFonts w:ascii="Arial" w:hAnsi="Arial"/>
            <w:noProof w:val="0"/>
            <w:color w:val="222222"/>
          </w:rPr>
          <w:t xml:space="preserve"> that only require the absence of homogenizing gene flow</w:t>
        </w:r>
      </w:ins>
      <w:ins w:id="47" w:author="Vos, R.A." w:date="2013-10-07T17:40:00Z">
        <w:r w:rsidR="00692035" w:rsidRPr="00E23BB7">
          <w:rPr>
            <w:rFonts w:ascii="Arial" w:hAnsi="Arial"/>
            <w:noProof w:val="0"/>
            <w:color w:val="222222"/>
          </w:rPr>
          <w:t>,</w:t>
        </w:r>
      </w:ins>
      <w:ins w:id="48" w:author="Vos, R.A." w:date="2013-10-07T17:33:00Z">
        <w:r w:rsidR="00692035" w:rsidRPr="00E23BB7">
          <w:rPr>
            <w:rFonts w:ascii="Arial" w:hAnsi="Arial"/>
            <w:noProof w:val="0"/>
            <w:color w:val="222222"/>
          </w:rPr>
          <w:t xml:space="preserve"> and </w:t>
        </w:r>
      </w:ins>
      <w:ins w:id="49" w:author="Vos, R.A." w:date="2013-10-07T17:36:00Z">
        <w:r w:rsidR="00692035" w:rsidRPr="00E23BB7">
          <w:rPr>
            <w:rFonts w:ascii="Arial" w:hAnsi="Arial"/>
            <w:noProof w:val="0"/>
            <w:color w:val="222222"/>
          </w:rPr>
          <w:t>adaptive processes in response to disruptive natural selection.</w:t>
        </w:r>
      </w:ins>
      <w:ins w:id="50" w:author="Vos, R.A." w:date="2013-10-07T17:31:00Z">
        <w:r w:rsidR="00692035" w:rsidRPr="00E23BB7">
          <w:rPr>
            <w:rFonts w:ascii="Arial" w:hAnsi="Arial"/>
            <w:noProof w:val="0"/>
            <w:color w:val="222222"/>
          </w:rPr>
          <w:t xml:space="preserve"> </w:t>
        </w:r>
      </w:ins>
      <w:r w:rsidRPr="00E23BB7">
        <w:rPr>
          <w:rFonts w:ascii="Arial" w:hAnsi="Arial"/>
          <w:noProof w:val="0"/>
          <w:color w:val="222222"/>
        </w:rPr>
        <w:t>The</w:t>
      </w:r>
      <w:ins w:id="51" w:author="Vos, R.A." w:date="2013-10-07T17:37:00Z">
        <w:r w:rsidR="00692035" w:rsidRPr="00E23BB7">
          <w:rPr>
            <w:rFonts w:ascii="Arial" w:hAnsi="Arial"/>
            <w:noProof w:val="0"/>
            <w:color w:val="222222"/>
          </w:rPr>
          <w:t>se</w:t>
        </w:r>
      </w:ins>
      <w:r w:rsidRPr="00E23BB7">
        <w:rPr>
          <w:rFonts w:ascii="Arial" w:hAnsi="Arial"/>
          <w:noProof w:val="0"/>
          <w:color w:val="222222"/>
        </w:rPr>
        <w:t xml:space="preserve"> two </w:t>
      </w:r>
      <w:ins w:id="52" w:author="Vos, R.A." w:date="2013-10-07T17:43:00Z">
        <w:r w:rsidR="005E5012" w:rsidRPr="00E23BB7">
          <w:rPr>
            <w:rFonts w:ascii="Arial" w:hAnsi="Arial"/>
            <w:noProof w:val="0"/>
            <w:color w:val="222222"/>
          </w:rPr>
          <w:t xml:space="preserve">distinct </w:t>
        </w:r>
      </w:ins>
      <w:del w:id="53" w:author="Vos, R.A." w:date="2013-10-07T17:37:00Z">
        <w:r w:rsidRPr="00E23BB7" w:rsidDel="00692035">
          <w:rPr>
            <w:rFonts w:ascii="Arial" w:hAnsi="Arial"/>
            <w:noProof w:val="0"/>
            <w:color w:val="222222"/>
          </w:rPr>
          <w:delText xml:space="preserve">polar </w:delText>
        </w:r>
      </w:del>
      <w:r w:rsidRPr="00E23BB7">
        <w:rPr>
          <w:rFonts w:ascii="Arial" w:hAnsi="Arial"/>
          <w:noProof w:val="0"/>
          <w:color w:val="222222"/>
        </w:rPr>
        <w:t xml:space="preserve">drivers </w:t>
      </w:r>
      <w:del w:id="54" w:author="Vos, R.A." w:date="2013-10-07T17:43:00Z">
        <w:r w:rsidRPr="00E23BB7" w:rsidDel="005E5012">
          <w:rPr>
            <w:rFonts w:ascii="Arial" w:hAnsi="Arial"/>
            <w:noProof w:val="0"/>
            <w:color w:val="222222"/>
          </w:rPr>
          <w:delText xml:space="preserve">for </w:delText>
        </w:r>
      </w:del>
      <w:ins w:id="55" w:author="Vos, R.A." w:date="2013-10-07T17:43:00Z">
        <w:r w:rsidR="005E5012" w:rsidRPr="00E23BB7">
          <w:rPr>
            <w:rFonts w:ascii="Arial" w:hAnsi="Arial"/>
            <w:noProof w:val="0"/>
            <w:color w:val="222222"/>
          </w:rPr>
          <w:t xml:space="preserve">of </w:t>
        </w:r>
      </w:ins>
      <w:r w:rsidRPr="00E23BB7">
        <w:rPr>
          <w:rFonts w:ascii="Arial" w:hAnsi="Arial"/>
          <w:noProof w:val="0"/>
          <w:color w:val="222222"/>
        </w:rPr>
        <w:t xml:space="preserve">diversity, </w:t>
      </w:r>
      <w:ins w:id="56" w:author="Vos, R.A." w:date="2013-10-07T17:37:00Z">
        <w:r w:rsidR="00692035" w:rsidRPr="00E23BB7">
          <w:rPr>
            <w:rFonts w:ascii="Arial" w:hAnsi="Arial"/>
            <w:noProof w:val="0"/>
            <w:color w:val="222222"/>
          </w:rPr>
          <w:t xml:space="preserve">traditionally termed </w:t>
        </w:r>
      </w:ins>
      <w:commentRangeStart w:id="57"/>
      <w:r w:rsidRPr="00E23BB7">
        <w:rPr>
          <w:rFonts w:ascii="Arial" w:hAnsi="Arial"/>
          <w:noProof w:val="0"/>
          <w:color w:val="222222"/>
        </w:rPr>
        <w:t xml:space="preserve">allopatric and sympatric </w:t>
      </w:r>
      <w:commentRangeEnd w:id="57"/>
      <w:r w:rsidR="00692035" w:rsidRPr="00E23BB7">
        <w:rPr>
          <w:rStyle w:val="Verwijzingopmerking"/>
          <w:noProof w:val="0"/>
        </w:rPr>
        <w:commentReference w:id="57"/>
      </w:r>
      <w:r w:rsidRPr="00E23BB7">
        <w:rPr>
          <w:rFonts w:ascii="Arial" w:hAnsi="Arial"/>
          <w:noProof w:val="0"/>
          <w:color w:val="222222"/>
        </w:rPr>
        <w:t xml:space="preserve">speciation, highlight the central role of ecology in divergence. </w:t>
      </w:r>
      <w:r w:rsidR="00D91F32" w:rsidRPr="00E23BB7">
        <w:rPr>
          <w:rFonts w:ascii="Arial" w:hAnsi="Arial"/>
          <w:noProof w:val="0"/>
          <w:color w:val="222222"/>
        </w:rPr>
        <w:t xml:space="preserve">The </w:t>
      </w:r>
      <w:r w:rsidRPr="00E23BB7">
        <w:rPr>
          <w:rFonts w:ascii="Arial" w:hAnsi="Arial"/>
          <w:noProof w:val="0"/>
          <w:color w:val="222222"/>
        </w:rPr>
        <w:t>former</w:t>
      </w:r>
      <w:r w:rsidR="00897948" w:rsidRPr="00E23BB7">
        <w:rPr>
          <w:rFonts w:ascii="Arial" w:hAnsi="Arial"/>
          <w:noProof w:val="0"/>
          <w:color w:val="222222"/>
        </w:rPr>
        <w:t xml:space="preserve"> </w:t>
      </w:r>
      <w:r w:rsidRPr="00E23BB7">
        <w:rPr>
          <w:rFonts w:ascii="Arial" w:hAnsi="Arial"/>
          <w:noProof w:val="0"/>
          <w:color w:val="222222"/>
        </w:rPr>
        <w:t>result</w:t>
      </w:r>
      <w:r w:rsidR="00D91F32" w:rsidRPr="00E23BB7">
        <w:rPr>
          <w:rFonts w:ascii="Arial" w:hAnsi="Arial"/>
          <w:noProof w:val="0"/>
          <w:color w:val="222222"/>
        </w:rPr>
        <w:t>s</w:t>
      </w:r>
      <w:r w:rsidRPr="00E23BB7">
        <w:rPr>
          <w:rFonts w:ascii="Arial" w:hAnsi="Arial"/>
          <w:noProof w:val="0"/>
          <w:color w:val="222222"/>
        </w:rPr>
        <w:t xml:space="preserve"> from geographic isolation where physical barriers constrain interbreeding of populations</w:t>
      </w:r>
      <w:ins w:id="58" w:author="Vos, R.A." w:date="2013-10-07T17:40:00Z">
        <w:r w:rsidR="00692035" w:rsidRPr="00E23BB7">
          <w:rPr>
            <w:rFonts w:ascii="Arial" w:hAnsi="Arial"/>
            <w:noProof w:val="0"/>
            <w:color w:val="222222"/>
          </w:rPr>
          <w:t>,</w:t>
        </w:r>
      </w:ins>
      <w:r w:rsidR="0051798B" w:rsidRPr="00E23BB7">
        <w:rPr>
          <w:rFonts w:ascii="Arial" w:hAnsi="Arial"/>
          <w:noProof w:val="0"/>
          <w:color w:val="222222"/>
        </w:rPr>
        <w:t xml:space="preserve"> and t</w:t>
      </w:r>
      <w:r w:rsidRPr="00E23BB7">
        <w:rPr>
          <w:rFonts w:ascii="Arial" w:hAnsi="Arial"/>
          <w:noProof w:val="0"/>
          <w:color w:val="222222"/>
        </w:rPr>
        <w:t xml:space="preserve">he latter </w:t>
      </w:r>
      <w:r w:rsidR="00F13CBD" w:rsidRPr="00E23BB7">
        <w:rPr>
          <w:rFonts w:ascii="Arial" w:hAnsi="Arial"/>
          <w:noProof w:val="0"/>
          <w:color w:val="222222"/>
        </w:rPr>
        <w:t>classically</w:t>
      </w:r>
      <w:r w:rsidR="00681A74" w:rsidRPr="00E23BB7">
        <w:rPr>
          <w:rFonts w:ascii="Arial" w:hAnsi="Arial"/>
          <w:noProof w:val="0"/>
          <w:color w:val="222222"/>
        </w:rPr>
        <w:t xml:space="preserve"> occur</w:t>
      </w:r>
      <w:r w:rsidR="0057124C" w:rsidRPr="00E23BB7">
        <w:rPr>
          <w:rFonts w:ascii="Arial" w:hAnsi="Arial"/>
          <w:noProof w:val="0"/>
          <w:color w:val="222222"/>
        </w:rPr>
        <w:t>s</w:t>
      </w:r>
      <w:r w:rsidR="00681A74" w:rsidRPr="00E23BB7">
        <w:rPr>
          <w:rFonts w:ascii="Arial" w:hAnsi="Arial"/>
          <w:noProof w:val="0"/>
          <w:color w:val="222222"/>
        </w:rPr>
        <w:t xml:space="preserve"> due to </w:t>
      </w:r>
      <w:r w:rsidRPr="00E23BB7">
        <w:rPr>
          <w:rFonts w:ascii="Arial" w:hAnsi="Arial"/>
          <w:noProof w:val="0"/>
          <w:color w:val="222222"/>
        </w:rPr>
        <w:t xml:space="preserve">ecological distinctions between populations </w:t>
      </w:r>
      <w:del w:id="59" w:author="Vos, R.A." w:date="2013-10-07T17:40:00Z">
        <w:r w:rsidRPr="00E23BB7" w:rsidDel="005E5012">
          <w:rPr>
            <w:rFonts w:ascii="Arial" w:hAnsi="Arial"/>
            <w:noProof w:val="0"/>
            <w:color w:val="222222"/>
          </w:rPr>
          <w:delText xml:space="preserve">which </w:delText>
        </w:r>
      </w:del>
      <w:ins w:id="60" w:author="Vos, R.A." w:date="2013-10-07T17:40:00Z">
        <w:r w:rsidR="005E5012" w:rsidRPr="00E23BB7">
          <w:rPr>
            <w:rFonts w:ascii="Arial" w:hAnsi="Arial"/>
            <w:noProof w:val="0"/>
            <w:color w:val="222222"/>
          </w:rPr>
          <w:t xml:space="preserve">that </w:t>
        </w:r>
      </w:ins>
      <w:r w:rsidRPr="00E23BB7">
        <w:rPr>
          <w:rFonts w:ascii="Arial" w:hAnsi="Arial"/>
          <w:noProof w:val="0"/>
          <w:color w:val="222222"/>
        </w:rPr>
        <w:t>are uninhibited by geographic constraint</w:t>
      </w:r>
      <w:r w:rsidR="00681A74" w:rsidRPr="00E23BB7">
        <w:rPr>
          <w:rFonts w:ascii="Arial" w:hAnsi="Arial"/>
          <w:noProof w:val="0"/>
          <w:color w:val="222222"/>
        </w:rPr>
        <w:t xml:space="preserve"> </w:t>
      </w:r>
      <w:r w:rsidRPr="00E23BB7">
        <w:rPr>
          <w:rFonts w:ascii="Arial" w:hAnsi="Arial"/>
          <w:noProof w:val="0"/>
          <w:color w:val="222222"/>
        </w:rPr>
        <w:t>(</w:t>
      </w:r>
      <w:proofErr w:type="spellStart"/>
      <w:r w:rsidRPr="00E23BB7">
        <w:rPr>
          <w:rFonts w:ascii="Arial" w:hAnsi="Arial"/>
          <w:noProof w:val="0"/>
          <w:color w:val="222222"/>
        </w:rPr>
        <w:t>Couvreur</w:t>
      </w:r>
      <w:proofErr w:type="spellEnd"/>
      <w:r w:rsidRPr="00E23BB7">
        <w:rPr>
          <w:rFonts w:ascii="Arial" w:hAnsi="Arial"/>
          <w:noProof w:val="0"/>
          <w:color w:val="222222"/>
        </w:rPr>
        <w:t xml:space="preserve"> et al. 2011).</w:t>
      </w:r>
      <w:r w:rsidR="00D91F32" w:rsidRPr="00E23BB7">
        <w:rPr>
          <w:rFonts w:ascii="Arial" w:hAnsi="Arial"/>
          <w:noProof w:val="0"/>
          <w:color w:val="222222"/>
        </w:rPr>
        <w:t xml:space="preserve"> </w:t>
      </w:r>
      <w:r w:rsidR="005C47BC" w:rsidRPr="00E23BB7">
        <w:rPr>
          <w:rFonts w:ascii="Arial" w:hAnsi="Arial"/>
          <w:noProof w:val="0"/>
          <w:color w:val="222222"/>
        </w:rPr>
        <w:t xml:space="preserve">These two </w:t>
      </w:r>
      <w:del w:id="61" w:author="Vos, R.A." w:date="2013-10-07T17:41:00Z">
        <w:r w:rsidR="005C47BC" w:rsidRPr="00E23BB7" w:rsidDel="005E5012">
          <w:rPr>
            <w:rFonts w:ascii="Arial" w:hAnsi="Arial"/>
            <w:noProof w:val="0"/>
            <w:color w:val="222222"/>
          </w:rPr>
          <w:delText xml:space="preserve">main </w:delText>
        </w:r>
      </w:del>
      <w:r w:rsidR="005C47BC" w:rsidRPr="00E23BB7">
        <w:rPr>
          <w:rFonts w:ascii="Arial" w:hAnsi="Arial"/>
          <w:noProof w:val="0"/>
          <w:color w:val="222222"/>
        </w:rPr>
        <w:t>types of speciation, from an ecolog</w:t>
      </w:r>
      <w:ins w:id="62" w:author="Vos, R.A." w:date="2013-10-07T17:41:00Z">
        <w:r w:rsidR="005E5012" w:rsidRPr="00E23BB7">
          <w:rPr>
            <w:rFonts w:ascii="Arial" w:hAnsi="Arial"/>
            <w:noProof w:val="0"/>
            <w:color w:val="222222"/>
          </w:rPr>
          <w:t>i</w:t>
        </w:r>
      </w:ins>
      <w:r w:rsidR="005C47BC" w:rsidRPr="00E23BB7">
        <w:rPr>
          <w:rFonts w:ascii="Arial" w:hAnsi="Arial"/>
          <w:noProof w:val="0"/>
          <w:color w:val="222222"/>
        </w:rPr>
        <w:t>c</w:t>
      </w:r>
      <w:del w:id="63" w:author="Vos, R.A." w:date="2013-10-07T17:41:00Z">
        <w:r w:rsidR="005C47BC" w:rsidRPr="00E23BB7" w:rsidDel="005E5012">
          <w:rPr>
            <w:rFonts w:ascii="Arial" w:hAnsi="Arial"/>
            <w:noProof w:val="0"/>
            <w:color w:val="222222"/>
          </w:rPr>
          <w:delText>i</w:delText>
        </w:r>
      </w:del>
      <w:r w:rsidR="005C47BC" w:rsidRPr="00E23BB7">
        <w:rPr>
          <w:rFonts w:ascii="Arial" w:hAnsi="Arial"/>
          <w:noProof w:val="0"/>
          <w:color w:val="222222"/>
        </w:rPr>
        <w:t>al</w:t>
      </w:r>
      <w:del w:id="64" w:author="Vos, R.A." w:date="2013-10-07T17:41:00Z">
        <w:r w:rsidR="005C47BC" w:rsidRPr="00E23BB7" w:rsidDel="005E5012">
          <w:rPr>
            <w:rFonts w:ascii="Arial" w:hAnsi="Arial"/>
            <w:noProof w:val="0"/>
            <w:color w:val="222222"/>
          </w:rPr>
          <w:delText xml:space="preserve">ly-driven </w:delText>
        </w:r>
      </w:del>
      <w:ins w:id="65" w:author="Vos, R.A." w:date="2013-10-07T17:41:00Z">
        <w:r w:rsidR="005E5012" w:rsidRPr="00E23BB7">
          <w:rPr>
            <w:rFonts w:ascii="Arial" w:hAnsi="Arial"/>
            <w:noProof w:val="0"/>
            <w:color w:val="222222"/>
          </w:rPr>
          <w:t xml:space="preserve"> </w:t>
        </w:r>
      </w:ins>
      <w:r w:rsidR="005C47BC" w:rsidRPr="00E23BB7">
        <w:rPr>
          <w:rFonts w:ascii="Arial" w:hAnsi="Arial"/>
          <w:noProof w:val="0"/>
          <w:color w:val="222222"/>
        </w:rPr>
        <w:t>perspective,</w:t>
      </w:r>
      <w:r w:rsidRPr="00E23BB7">
        <w:rPr>
          <w:rFonts w:ascii="Arial" w:hAnsi="Arial"/>
          <w:noProof w:val="0"/>
          <w:color w:val="222222"/>
        </w:rPr>
        <w:t xml:space="preserve"> </w:t>
      </w:r>
      <w:del w:id="66" w:author="Vos, R.A." w:date="2013-10-07T17:42:00Z">
        <w:r w:rsidRPr="00E23BB7" w:rsidDel="005E5012">
          <w:rPr>
            <w:rFonts w:ascii="Arial" w:hAnsi="Arial"/>
            <w:noProof w:val="0"/>
            <w:color w:val="222222"/>
          </w:rPr>
          <w:delText xml:space="preserve">promote </w:delText>
        </w:r>
      </w:del>
      <w:ins w:id="67" w:author="Vos, R.A." w:date="2013-10-07T17:42:00Z">
        <w:r w:rsidR="005E5012" w:rsidRPr="00E23BB7">
          <w:rPr>
            <w:rFonts w:ascii="Arial" w:hAnsi="Arial"/>
            <w:noProof w:val="0"/>
            <w:color w:val="222222"/>
          </w:rPr>
          <w:t xml:space="preserve">imply </w:t>
        </w:r>
      </w:ins>
      <w:r w:rsidRPr="00E23BB7">
        <w:rPr>
          <w:rFonts w:ascii="Arial" w:hAnsi="Arial"/>
          <w:noProof w:val="0"/>
          <w:color w:val="222222"/>
        </w:rPr>
        <w:t>contrasting niche evolutions within a phylogeny (i.e. the gradient between the parameters needed for population viability differ between the two types of speciation). For ge</w:t>
      </w:r>
      <w:r w:rsidR="00D91F32" w:rsidRPr="00E23BB7">
        <w:rPr>
          <w:rFonts w:ascii="Arial" w:hAnsi="Arial"/>
          <w:noProof w:val="0"/>
          <w:color w:val="222222"/>
        </w:rPr>
        <w:t>ographically</w:t>
      </w:r>
      <w:r w:rsidRPr="00E23BB7">
        <w:rPr>
          <w:rFonts w:ascii="Arial" w:hAnsi="Arial"/>
          <w:noProof w:val="0"/>
          <w:color w:val="222222"/>
        </w:rPr>
        <w:t xml:space="preserve"> isolated speciation, one would expect lower rates of change, or conservatism of niches (</w:t>
      </w:r>
      <w:proofErr w:type="spellStart"/>
      <w:r w:rsidRPr="00E23BB7">
        <w:rPr>
          <w:rFonts w:ascii="Arial" w:hAnsi="Arial"/>
          <w:noProof w:val="0"/>
          <w:color w:val="222222"/>
        </w:rPr>
        <w:t>Wiens</w:t>
      </w:r>
      <w:proofErr w:type="spellEnd"/>
      <w:r w:rsidRPr="00E23BB7">
        <w:rPr>
          <w:rFonts w:ascii="Arial" w:hAnsi="Arial"/>
          <w:noProof w:val="0"/>
          <w:color w:val="222222"/>
        </w:rPr>
        <w:t xml:space="preserve"> 2004), than those without geographic isolation, which would inherently produce higher rates of niche divergence (</w:t>
      </w:r>
      <w:proofErr w:type="spellStart"/>
      <w:r w:rsidRPr="00E23BB7">
        <w:rPr>
          <w:rFonts w:ascii="Arial" w:hAnsi="Arial"/>
          <w:noProof w:val="0"/>
          <w:color w:val="222222"/>
        </w:rPr>
        <w:t>Pearman</w:t>
      </w:r>
      <w:proofErr w:type="spellEnd"/>
      <w:r w:rsidRPr="00E23BB7">
        <w:rPr>
          <w:rFonts w:ascii="Arial" w:hAnsi="Arial"/>
          <w:noProof w:val="0"/>
          <w:color w:val="222222"/>
        </w:rPr>
        <w:t xml:space="preserve"> et al. 2008). Debate whether niches in general evolve quickly or remain conservative over long time-scales persists (Holt 2009; Peterson 2011; </w:t>
      </w:r>
      <w:proofErr w:type="spellStart"/>
      <w:r w:rsidRPr="00E23BB7">
        <w:rPr>
          <w:rFonts w:ascii="Arial" w:hAnsi="Arial"/>
          <w:noProof w:val="0"/>
          <w:color w:val="222222"/>
        </w:rPr>
        <w:t>Yesson</w:t>
      </w:r>
      <w:proofErr w:type="spellEnd"/>
      <w:r w:rsidRPr="00E23BB7">
        <w:rPr>
          <w:rFonts w:ascii="Arial" w:hAnsi="Arial"/>
          <w:noProof w:val="0"/>
          <w:color w:val="222222"/>
        </w:rPr>
        <w:t xml:space="preserve"> and </w:t>
      </w:r>
      <w:proofErr w:type="spellStart"/>
      <w:r w:rsidRPr="00E23BB7">
        <w:rPr>
          <w:rFonts w:ascii="Arial" w:hAnsi="Arial"/>
          <w:noProof w:val="0"/>
          <w:color w:val="222222"/>
        </w:rPr>
        <w:t>Culham</w:t>
      </w:r>
      <w:proofErr w:type="spellEnd"/>
      <w:r w:rsidRPr="00E23BB7">
        <w:rPr>
          <w:rFonts w:ascii="Arial" w:hAnsi="Arial"/>
          <w:noProof w:val="0"/>
          <w:color w:val="222222"/>
        </w:rPr>
        <w:t xml:space="preserve"> 2006a), but through these investigations, family and genus-scale ecological niche models have been identified as useful tools in signaling the role of ecology in speciation (</w:t>
      </w:r>
      <w:proofErr w:type="spellStart"/>
      <w:r w:rsidRPr="00E23BB7">
        <w:rPr>
          <w:rFonts w:ascii="Arial" w:hAnsi="Arial"/>
          <w:noProof w:val="0"/>
          <w:color w:val="222222"/>
        </w:rPr>
        <w:t>Kozak</w:t>
      </w:r>
      <w:proofErr w:type="spellEnd"/>
      <w:r w:rsidRPr="00E23BB7">
        <w:rPr>
          <w:rFonts w:ascii="Arial" w:hAnsi="Arial"/>
          <w:noProof w:val="0"/>
          <w:color w:val="222222"/>
        </w:rPr>
        <w:t xml:space="preserve"> and </w:t>
      </w:r>
      <w:proofErr w:type="spellStart"/>
      <w:r w:rsidRPr="00E23BB7">
        <w:rPr>
          <w:rFonts w:ascii="Arial" w:hAnsi="Arial"/>
          <w:noProof w:val="0"/>
          <w:color w:val="222222"/>
        </w:rPr>
        <w:t>Wiens</w:t>
      </w:r>
      <w:proofErr w:type="spellEnd"/>
      <w:r w:rsidRPr="00E23BB7">
        <w:rPr>
          <w:rFonts w:ascii="Arial" w:hAnsi="Arial"/>
          <w:noProof w:val="0"/>
          <w:color w:val="222222"/>
        </w:rPr>
        <w:t xml:space="preserve"> 2006, </w:t>
      </w:r>
      <w:r w:rsidRPr="00E23BB7">
        <w:rPr>
          <w:rFonts w:ascii="Arial" w:hAnsi="Arial" w:cs="Lucida Sans Unicode"/>
          <w:noProof w:val="0"/>
          <w:color w:val="222222"/>
        </w:rPr>
        <w:t>Graham et al. 2004</w:t>
      </w:r>
      <w:r w:rsidRPr="00E23BB7">
        <w:rPr>
          <w:rFonts w:ascii="Arial" w:hAnsi="Arial"/>
          <w:noProof w:val="0"/>
          <w:color w:val="222222"/>
        </w:rPr>
        <w:t>).</w:t>
      </w:r>
    </w:p>
    <w:p w14:paraId="3B8BE737" w14:textId="77777777" w:rsidR="00A358F5" w:rsidRPr="00E23BB7" w:rsidRDefault="00A358F5">
      <w:pPr>
        <w:spacing w:after="0" w:line="480" w:lineRule="auto"/>
        <w:rPr>
          <w:rFonts w:ascii="Arial" w:hAnsi="Arial"/>
          <w:noProof w:val="0"/>
          <w:color w:val="222222"/>
        </w:rPr>
      </w:pPr>
    </w:p>
    <w:p w14:paraId="01320FDC" w14:textId="77777777" w:rsidR="00A358F5" w:rsidRPr="00E23BB7" w:rsidRDefault="00A358F5">
      <w:pPr>
        <w:spacing w:after="0" w:line="480" w:lineRule="auto"/>
        <w:rPr>
          <w:rFonts w:ascii="Arial" w:hAnsi="Arial"/>
          <w:noProof w:val="0"/>
        </w:rPr>
      </w:pPr>
      <w:commentRangeStart w:id="68"/>
      <w:r w:rsidRPr="00E23BB7">
        <w:rPr>
          <w:rFonts w:ascii="Arial" w:hAnsi="Arial"/>
          <w:noProof w:val="0"/>
          <w:color w:val="222222"/>
        </w:rPr>
        <w:t xml:space="preserve">A species’ niche and </w:t>
      </w:r>
      <w:del w:id="69" w:author="Vos, R.A." w:date="2013-10-07T17:45:00Z">
        <w:r w:rsidRPr="00E23BB7" w:rsidDel="005E5012">
          <w:rPr>
            <w:rFonts w:ascii="Arial" w:hAnsi="Arial"/>
            <w:noProof w:val="0"/>
            <w:color w:val="222222"/>
          </w:rPr>
          <w:delText xml:space="preserve">resultant </w:delText>
        </w:r>
      </w:del>
      <w:ins w:id="70" w:author="Vos, R.A." w:date="2013-10-07T17:45:00Z">
        <w:r w:rsidR="005E5012" w:rsidRPr="00E23BB7">
          <w:rPr>
            <w:rFonts w:ascii="Arial" w:hAnsi="Arial"/>
            <w:noProof w:val="0"/>
            <w:color w:val="222222"/>
          </w:rPr>
          <w:t xml:space="preserve">its </w:t>
        </w:r>
      </w:ins>
      <w:r w:rsidRPr="00E23BB7">
        <w:rPr>
          <w:rFonts w:ascii="Arial" w:hAnsi="Arial"/>
          <w:noProof w:val="0"/>
          <w:color w:val="222222"/>
        </w:rPr>
        <w:t xml:space="preserve">geographic distribution </w:t>
      </w:r>
      <w:proofErr w:type="gramStart"/>
      <w:r w:rsidRPr="00E23BB7">
        <w:rPr>
          <w:rFonts w:ascii="Arial" w:hAnsi="Arial"/>
          <w:noProof w:val="0"/>
          <w:color w:val="222222"/>
        </w:rPr>
        <w:t>is</w:t>
      </w:r>
      <w:proofErr w:type="gramEnd"/>
      <w:r w:rsidRPr="00E23BB7">
        <w:rPr>
          <w:rFonts w:ascii="Arial" w:hAnsi="Arial"/>
          <w:noProof w:val="0"/>
          <w:color w:val="222222"/>
        </w:rPr>
        <w:t xml:space="preserve"> shaped by abiotic factors, biotic interactions and dispersal ability, as outlined by the BAM framework of </w:t>
      </w:r>
      <w:proofErr w:type="spellStart"/>
      <w:r w:rsidRPr="00E23BB7">
        <w:rPr>
          <w:rFonts w:ascii="Arial" w:hAnsi="Arial"/>
          <w:noProof w:val="0"/>
        </w:rPr>
        <w:t>Soberón</w:t>
      </w:r>
      <w:proofErr w:type="spellEnd"/>
      <w:r w:rsidRPr="00E23BB7">
        <w:rPr>
          <w:rFonts w:ascii="Arial" w:hAnsi="Arial"/>
          <w:noProof w:val="0"/>
        </w:rPr>
        <w:t xml:space="preserve"> </w:t>
      </w:r>
      <w:r w:rsidRPr="00E23BB7">
        <w:rPr>
          <w:rFonts w:ascii="Arial" w:hAnsi="Arial"/>
          <w:noProof w:val="0"/>
          <w:color w:val="222222"/>
        </w:rPr>
        <w:t>and Peterson (2005, 2007). </w:t>
      </w:r>
      <w:commentRangeEnd w:id="68"/>
      <w:r w:rsidR="005E5012" w:rsidRPr="00E23BB7">
        <w:rPr>
          <w:rStyle w:val="Verwijzingopmerking"/>
          <w:noProof w:val="0"/>
        </w:rPr>
        <w:commentReference w:id="68"/>
      </w:r>
      <w:r w:rsidRPr="00E23BB7">
        <w:rPr>
          <w:rFonts w:ascii="Arial" w:hAnsi="Arial"/>
          <w:noProof w:val="0"/>
          <w:color w:val="222222"/>
        </w:rPr>
        <w:t>Recent efforts have focused intently on the environmental parameters of the species’ niche (</w:t>
      </w:r>
      <w:proofErr w:type="spellStart"/>
      <w:r w:rsidRPr="00E23BB7">
        <w:rPr>
          <w:rFonts w:ascii="Arial" w:hAnsi="Arial"/>
          <w:noProof w:val="0"/>
          <w:color w:val="222222"/>
        </w:rPr>
        <w:t>Broennimann</w:t>
      </w:r>
      <w:proofErr w:type="spellEnd"/>
      <w:r w:rsidRPr="00E23BB7">
        <w:rPr>
          <w:rFonts w:ascii="Arial" w:hAnsi="Arial"/>
          <w:noProof w:val="0"/>
          <w:color w:val="222222"/>
        </w:rPr>
        <w:t xml:space="preserve"> et al. 2012, Colwell and Rangel 2009, Holt 2009;</w:t>
      </w:r>
      <w:r w:rsidRPr="00E23BB7">
        <w:rPr>
          <w:noProof w:val="0"/>
        </w:rPr>
        <w:t xml:space="preserve"> </w:t>
      </w:r>
      <w:proofErr w:type="spellStart"/>
      <w:r w:rsidRPr="00E23BB7">
        <w:rPr>
          <w:rFonts w:ascii="Arial" w:hAnsi="Arial"/>
          <w:noProof w:val="0"/>
          <w:color w:val="222222"/>
        </w:rPr>
        <w:t>Yesson</w:t>
      </w:r>
      <w:proofErr w:type="spellEnd"/>
      <w:r w:rsidRPr="00E23BB7">
        <w:rPr>
          <w:rFonts w:ascii="Arial" w:hAnsi="Arial"/>
          <w:noProof w:val="0"/>
          <w:color w:val="222222"/>
        </w:rPr>
        <w:t xml:space="preserve"> &amp; </w:t>
      </w:r>
      <w:proofErr w:type="spellStart"/>
      <w:r w:rsidRPr="00E23BB7">
        <w:rPr>
          <w:rFonts w:ascii="Arial" w:hAnsi="Arial"/>
          <w:noProof w:val="0"/>
          <w:color w:val="222222"/>
        </w:rPr>
        <w:t>Culham</w:t>
      </w:r>
      <w:proofErr w:type="spellEnd"/>
      <w:r w:rsidRPr="00E23BB7">
        <w:rPr>
          <w:rFonts w:ascii="Arial" w:hAnsi="Arial"/>
          <w:noProof w:val="0"/>
          <w:color w:val="222222"/>
        </w:rPr>
        <w:t xml:space="preserve"> 2006a, Evans et al. 2009), largely due to advances in computer algorithms and increasing access to locality data. These algorithms use locality data and environmental predictors (especially climatic data) to produce ecological niche models (ENMs) (</w:t>
      </w:r>
      <w:proofErr w:type="spellStart"/>
      <w:r w:rsidRPr="00E23BB7">
        <w:rPr>
          <w:rFonts w:ascii="Arial" w:hAnsi="Arial"/>
          <w:noProof w:val="0"/>
          <w:color w:val="222222"/>
        </w:rPr>
        <w:t>Araujo</w:t>
      </w:r>
      <w:proofErr w:type="spellEnd"/>
      <w:r w:rsidRPr="00E23BB7">
        <w:rPr>
          <w:rFonts w:ascii="Arial" w:hAnsi="Arial"/>
          <w:noProof w:val="0"/>
          <w:color w:val="222222"/>
        </w:rPr>
        <w:t xml:space="preserve"> and Peterson 2012). ENMs </w:t>
      </w:r>
      <w:r w:rsidRPr="00E23BB7">
        <w:rPr>
          <w:rFonts w:ascii="Arial" w:hAnsi="Arial"/>
          <w:bCs/>
          <w:noProof w:val="0"/>
        </w:rPr>
        <w:t xml:space="preserve">predict geographic distributions of species based on </w:t>
      </w:r>
      <w:del w:id="71" w:author="Vos, R.A." w:date="2013-10-07T17:48:00Z">
        <w:r w:rsidRPr="00E23BB7" w:rsidDel="005E5012">
          <w:rPr>
            <w:rFonts w:ascii="Arial" w:hAnsi="Arial"/>
            <w:bCs/>
            <w:noProof w:val="0"/>
          </w:rPr>
          <w:delText xml:space="preserve">the </w:delText>
        </w:r>
      </w:del>
      <w:r w:rsidRPr="00E23BB7">
        <w:rPr>
          <w:rFonts w:ascii="Arial" w:hAnsi="Arial"/>
          <w:bCs/>
          <w:noProof w:val="0"/>
        </w:rPr>
        <w:t>abiotic</w:t>
      </w:r>
      <w:ins w:id="72" w:author="Vos, R.A." w:date="2013-10-07T17:48:00Z">
        <w:r w:rsidR="005E5012" w:rsidRPr="00E23BB7">
          <w:rPr>
            <w:rFonts w:ascii="Arial" w:hAnsi="Arial"/>
            <w:bCs/>
            <w:noProof w:val="0"/>
          </w:rPr>
          <w:t xml:space="preserve"> correlates of the realized</w:t>
        </w:r>
      </w:ins>
      <w:r w:rsidRPr="00E23BB7">
        <w:rPr>
          <w:rFonts w:ascii="Arial" w:hAnsi="Arial"/>
          <w:bCs/>
          <w:noProof w:val="0"/>
        </w:rPr>
        <w:t xml:space="preserve"> niche (Peterson 2003, </w:t>
      </w:r>
      <w:proofErr w:type="spellStart"/>
      <w:r w:rsidRPr="00E23BB7">
        <w:rPr>
          <w:rFonts w:ascii="Arial" w:hAnsi="Arial"/>
          <w:bCs/>
          <w:noProof w:val="0"/>
        </w:rPr>
        <w:t>Kozak</w:t>
      </w:r>
      <w:proofErr w:type="spellEnd"/>
      <w:r w:rsidRPr="00E23BB7">
        <w:rPr>
          <w:rFonts w:ascii="Arial" w:hAnsi="Arial"/>
          <w:bCs/>
          <w:noProof w:val="0"/>
        </w:rPr>
        <w:t xml:space="preserve"> et al. 2008), shed light on species delimitation (</w:t>
      </w:r>
      <w:proofErr w:type="spellStart"/>
      <w:r w:rsidRPr="00E23BB7">
        <w:rPr>
          <w:rFonts w:ascii="Arial" w:hAnsi="Arial"/>
          <w:bCs/>
          <w:noProof w:val="0"/>
        </w:rPr>
        <w:t>Raxworthy</w:t>
      </w:r>
      <w:proofErr w:type="spellEnd"/>
      <w:r w:rsidRPr="00E23BB7">
        <w:rPr>
          <w:rFonts w:ascii="Arial" w:hAnsi="Arial"/>
          <w:bCs/>
          <w:noProof w:val="0"/>
        </w:rPr>
        <w:t xml:space="preserve"> et al. 2007) and predict likely effects of habitat alteration (Carroll et al. 2010)</w:t>
      </w:r>
      <w:r w:rsidRPr="00E23BB7">
        <w:rPr>
          <w:rFonts w:ascii="Arial" w:hAnsi="Arial"/>
          <w:noProof w:val="0"/>
          <w:color w:val="222222"/>
        </w:rPr>
        <w:t>. All of these contribute to effective and responsible conservation management practices (</w:t>
      </w:r>
      <w:proofErr w:type="spellStart"/>
      <w:r w:rsidRPr="00E23BB7">
        <w:rPr>
          <w:rFonts w:ascii="Arial" w:hAnsi="Arial"/>
          <w:noProof w:val="0"/>
          <w:color w:val="222222"/>
        </w:rPr>
        <w:t>Araujo</w:t>
      </w:r>
      <w:proofErr w:type="spellEnd"/>
      <w:r w:rsidRPr="00E23BB7">
        <w:rPr>
          <w:rFonts w:ascii="Arial" w:hAnsi="Arial"/>
          <w:noProof w:val="0"/>
          <w:color w:val="222222"/>
        </w:rPr>
        <w:t xml:space="preserve"> et al. 2011)</w:t>
      </w:r>
      <w:r w:rsidRPr="00E23BB7">
        <w:rPr>
          <w:rFonts w:ascii="Arial" w:hAnsi="Arial"/>
          <w:bCs/>
          <w:noProof w:val="0"/>
        </w:rPr>
        <w:t xml:space="preserve">. Coinciding with </w:t>
      </w:r>
      <w:r w:rsidRPr="00E23BB7">
        <w:rPr>
          <w:rFonts w:ascii="Arial" w:hAnsi="Arial"/>
          <w:noProof w:val="0"/>
          <w:color w:val="222222"/>
        </w:rPr>
        <w:t xml:space="preserve">growing concern over global climate change, this surge has led to numerous studies of evolutionary response to climate shifts in history (Zimmerman et al. 2010) and what effect a changing climate will have on future organism distributions and survival (Lawler et al. 2009; </w:t>
      </w:r>
      <w:proofErr w:type="spellStart"/>
      <w:r w:rsidRPr="00E23BB7">
        <w:rPr>
          <w:rFonts w:ascii="Arial" w:hAnsi="Arial"/>
          <w:noProof w:val="0"/>
          <w:color w:val="222222"/>
        </w:rPr>
        <w:t>Saupe</w:t>
      </w:r>
      <w:proofErr w:type="spellEnd"/>
      <w:r w:rsidRPr="00E23BB7">
        <w:rPr>
          <w:rFonts w:ascii="Arial" w:hAnsi="Arial"/>
          <w:noProof w:val="0"/>
          <w:color w:val="222222"/>
        </w:rPr>
        <w:t xml:space="preserve"> et al. 2011; Swenson 2008; </w:t>
      </w:r>
      <w:commentRangeStart w:id="73"/>
      <w:proofErr w:type="spellStart"/>
      <w:r w:rsidRPr="00E23BB7">
        <w:rPr>
          <w:rFonts w:ascii="Arial" w:hAnsi="Arial"/>
          <w:noProof w:val="0"/>
          <w:color w:val="222222"/>
        </w:rPr>
        <w:t>Thomsan</w:t>
      </w:r>
      <w:proofErr w:type="spellEnd"/>
      <w:r w:rsidRPr="00E23BB7">
        <w:rPr>
          <w:rFonts w:ascii="Arial" w:hAnsi="Arial"/>
          <w:noProof w:val="0"/>
          <w:color w:val="222222"/>
        </w:rPr>
        <w:t xml:space="preserve"> 2004</w:t>
      </w:r>
      <w:commentRangeEnd w:id="73"/>
      <w:r w:rsidR="00EC2D0A" w:rsidRPr="00E23BB7">
        <w:rPr>
          <w:rStyle w:val="Verwijzingopmerking"/>
          <w:noProof w:val="0"/>
        </w:rPr>
        <w:commentReference w:id="73"/>
      </w:r>
      <w:r w:rsidRPr="00E23BB7">
        <w:rPr>
          <w:rFonts w:ascii="Arial" w:hAnsi="Arial"/>
          <w:noProof w:val="0"/>
          <w:color w:val="222222"/>
        </w:rPr>
        <w:t>)</w:t>
      </w:r>
      <w:r w:rsidRPr="00E23BB7">
        <w:rPr>
          <w:rFonts w:ascii="Arial" w:hAnsi="Arial"/>
          <w:noProof w:val="0"/>
        </w:rPr>
        <w:t>.</w:t>
      </w:r>
      <w:ins w:id="74" w:author="Vos, R.A." w:date="2013-10-07T17:55:00Z">
        <w:r w:rsidR="00EC2D0A" w:rsidRPr="00E23BB7">
          <w:rPr>
            <w:rFonts w:ascii="Arial" w:hAnsi="Arial"/>
            <w:noProof w:val="0"/>
          </w:rPr>
          <w:t xml:space="preserve"> Here we report on the application of ecological niche modeling to shed light on the divergence and diversification </w:t>
        </w:r>
      </w:ins>
      <w:ins w:id="75" w:author="Vos, R.A." w:date="2013-10-07T17:56:00Z">
        <w:r w:rsidR="00EC2D0A" w:rsidRPr="00E23BB7">
          <w:rPr>
            <w:rFonts w:ascii="Arial" w:hAnsi="Arial"/>
            <w:noProof w:val="0"/>
          </w:rPr>
          <w:t>in climatic preference in</w:t>
        </w:r>
      </w:ins>
      <w:ins w:id="76" w:author="Vos, R.A." w:date="2013-10-07T17:55:00Z">
        <w:r w:rsidR="00EC2D0A" w:rsidRPr="00E23BB7">
          <w:rPr>
            <w:rFonts w:ascii="Arial" w:hAnsi="Arial"/>
            <w:noProof w:val="0"/>
          </w:rPr>
          <w:t xml:space="preserve"> the carnivorous plant genus </w:t>
        </w:r>
      </w:ins>
      <w:ins w:id="77" w:author="Vos, R.A." w:date="2013-10-07T17:56:00Z">
        <w:r w:rsidR="00EC2D0A" w:rsidRPr="00E23BB7">
          <w:rPr>
            <w:rFonts w:ascii="Arial" w:hAnsi="Arial"/>
            <w:i/>
            <w:noProof w:val="0"/>
          </w:rPr>
          <w:t>Nepenthes</w:t>
        </w:r>
        <w:r w:rsidR="00EC2D0A" w:rsidRPr="00E23BB7">
          <w:rPr>
            <w:rFonts w:ascii="Arial" w:hAnsi="Arial"/>
            <w:noProof w:val="0"/>
          </w:rPr>
          <w:t>.</w:t>
        </w:r>
      </w:ins>
    </w:p>
    <w:p w14:paraId="78972D74" w14:textId="77777777" w:rsidR="00A358F5" w:rsidRPr="00E23BB7" w:rsidRDefault="00A358F5">
      <w:pPr>
        <w:spacing w:after="0" w:line="480" w:lineRule="auto"/>
        <w:rPr>
          <w:rFonts w:ascii="Arial" w:hAnsi="Arial"/>
          <w:noProof w:val="0"/>
          <w:color w:val="222222"/>
        </w:rPr>
      </w:pPr>
    </w:p>
    <w:p w14:paraId="5AB7C6BB" w14:textId="77777777" w:rsidR="00A358F5" w:rsidRPr="00E23BB7" w:rsidRDefault="00A358F5">
      <w:pPr>
        <w:spacing w:after="0" w:line="480" w:lineRule="auto"/>
        <w:rPr>
          <w:rFonts w:ascii="Arial" w:hAnsi="Arial"/>
          <w:noProof w:val="0"/>
          <w:color w:val="222222"/>
        </w:rPr>
      </w:pPr>
      <w:r w:rsidRPr="00E23BB7">
        <w:rPr>
          <w:rFonts w:ascii="Arial" w:hAnsi="Arial"/>
          <w:noProof w:val="0"/>
          <w:color w:val="222222"/>
        </w:rPr>
        <w:t xml:space="preserve">Carnivorous plants have inherently proven their ability to adapt to changing environments. </w:t>
      </w:r>
      <w:del w:id="78" w:author="Vos, R.A." w:date="2013-10-07T17:57:00Z">
        <w:r w:rsidRPr="00E23BB7" w:rsidDel="00EC2D0A">
          <w:rPr>
            <w:rFonts w:ascii="Arial" w:hAnsi="Arial"/>
            <w:noProof w:val="0"/>
            <w:color w:val="222222"/>
          </w:rPr>
          <w:delText>In a time</w:delText>
        </w:r>
      </w:del>
      <w:ins w:id="79" w:author="Vos, R.A." w:date="2013-10-07T17:57:00Z">
        <w:r w:rsidR="00EC2D0A" w:rsidRPr="00E23BB7">
          <w:rPr>
            <w:rFonts w:ascii="Arial" w:hAnsi="Arial"/>
            <w:noProof w:val="0"/>
            <w:color w:val="222222"/>
          </w:rPr>
          <w:t>Under conditions</w:t>
        </w:r>
      </w:ins>
      <w:r w:rsidRPr="00E23BB7">
        <w:rPr>
          <w:rFonts w:ascii="Arial" w:hAnsi="Arial"/>
          <w:noProof w:val="0"/>
          <w:color w:val="222222"/>
        </w:rPr>
        <w:t xml:space="preserve"> of poor soil-nutrient availability</w:t>
      </w:r>
      <w:del w:id="80" w:author="Vos, R.A." w:date="2013-10-07T17:57:00Z">
        <w:r w:rsidRPr="00E23BB7" w:rsidDel="00EC2D0A">
          <w:rPr>
            <w:rFonts w:ascii="Arial" w:hAnsi="Arial"/>
            <w:noProof w:val="0"/>
            <w:color w:val="222222"/>
          </w:rPr>
          <w:delText>,</w:delText>
        </w:r>
      </w:del>
      <w:r w:rsidRPr="00E23BB7">
        <w:rPr>
          <w:rFonts w:ascii="Arial" w:hAnsi="Arial"/>
          <w:noProof w:val="0"/>
          <w:color w:val="222222"/>
        </w:rPr>
        <w:t xml:space="preserve"> they </w:t>
      </w:r>
      <w:ins w:id="81" w:author="Vos, R.A." w:date="2013-10-07T17:57:00Z">
        <w:r w:rsidR="00EC2D0A" w:rsidRPr="00E23BB7">
          <w:rPr>
            <w:rFonts w:ascii="Arial" w:hAnsi="Arial"/>
            <w:noProof w:val="0"/>
            <w:color w:val="222222"/>
          </w:rPr>
          <w:t xml:space="preserve">have </w:t>
        </w:r>
      </w:ins>
      <w:r w:rsidRPr="00E23BB7">
        <w:rPr>
          <w:rFonts w:ascii="Arial" w:hAnsi="Arial"/>
          <w:noProof w:val="0"/>
          <w:color w:val="222222"/>
        </w:rPr>
        <w:t>evolved prey-capturing mechanisms</w:t>
      </w:r>
      <w:ins w:id="82" w:author="Vos, R.A." w:date="2013-10-07T17:58:00Z">
        <w:r w:rsidR="00EC2D0A" w:rsidRPr="00E23BB7">
          <w:rPr>
            <w:rFonts w:ascii="Arial" w:hAnsi="Arial"/>
            <w:noProof w:val="0"/>
            <w:color w:val="222222"/>
          </w:rPr>
          <w:t xml:space="preserve"> to</w:t>
        </w:r>
      </w:ins>
      <w:r w:rsidRPr="00E23BB7">
        <w:rPr>
          <w:rFonts w:ascii="Arial" w:hAnsi="Arial"/>
          <w:noProof w:val="0"/>
          <w:color w:val="222222"/>
        </w:rPr>
        <w:t xml:space="preserve"> </w:t>
      </w:r>
      <w:ins w:id="83" w:author="Vos, R.A." w:date="2013-10-07T17:58:00Z">
        <w:r w:rsidR="00EC2D0A" w:rsidRPr="00E23BB7">
          <w:rPr>
            <w:rFonts w:ascii="Arial" w:hAnsi="Arial"/>
            <w:noProof w:val="0"/>
            <w:color w:val="222222"/>
          </w:rPr>
          <w:t xml:space="preserve">supplement their nutrition on </w:t>
        </w:r>
      </w:ins>
      <w:r w:rsidRPr="00E23BB7">
        <w:rPr>
          <w:rFonts w:ascii="Arial" w:hAnsi="Arial"/>
          <w:noProof w:val="0"/>
          <w:color w:val="222222"/>
        </w:rPr>
        <w:t xml:space="preserve">six times </w:t>
      </w:r>
      <w:del w:id="84" w:author="Vos, R.A." w:date="2013-10-07T17:58:00Z">
        <w:r w:rsidRPr="00E23BB7" w:rsidDel="00EC2D0A">
          <w:rPr>
            <w:rFonts w:ascii="Arial" w:hAnsi="Arial"/>
            <w:noProof w:val="0"/>
            <w:color w:val="222222"/>
          </w:rPr>
          <w:delText xml:space="preserve">independently </w:delText>
        </w:r>
      </w:del>
      <w:ins w:id="85" w:author="Vos, R.A." w:date="2013-10-07T17:58:00Z">
        <w:r w:rsidR="00EC2D0A" w:rsidRPr="00E23BB7">
          <w:rPr>
            <w:rFonts w:ascii="Arial" w:hAnsi="Arial"/>
            <w:noProof w:val="0"/>
            <w:color w:val="222222"/>
          </w:rPr>
          <w:t xml:space="preserve">independent </w:t>
        </w:r>
        <w:proofErr w:type="spellStart"/>
        <w:r w:rsidR="00EC2D0A" w:rsidRPr="00E23BB7">
          <w:rPr>
            <w:rFonts w:ascii="Arial" w:hAnsi="Arial"/>
            <w:noProof w:val="0"/>
            <w:color w:val="222222"/>
          </w:rPr>
          <w:t>occassions</w:t>
        </w:r>
        <w:proofErr w:type="spellEnd"/>
        <w:r w:rsidR="00EC2D0A" w:rsidRPr="00E23BB7">
          <w:rPr>
            <w:rFonts w:ascii="Arial" w:hAnsi="Arial"/>
            <w:noProof w:val="0"/>
            <w:color w:val="222222"/>
          </w:rPr>
          <w:t xml:space="preserve"> </w:t>
        </w:r>
      </w:ins>
      <w:r w:rsidRPr="00E23BB7">
        <w:rPr>
          <w:rFonts w:ascii="Arial" w:hAnsi="Arial"/>
          <w:noProof w:val="0"/>
          <w:color w:val="222222"/>
        </w:rPr>
        <w:t xml:space="preserve">across the angiosperm phylogeny </w:t>
      </w:r>
      <w:del w:id="86" w:author="Vos, R.A." w:date="2013-10-07T17:58:00Z">
        <w:r w:rsidRPr="00E23BB7" w:rsidDel="00EC2D0A">
          <w:rPr>
            <w:rFonts w:ascii="Arial" w:hAnsi="Arial"/>
            <w:noProof w:val="0"/>
            <w:color w:val="222222"/>
          </w:rPr>
          <w:delText xml:space="preserve">to supplement their nutrition </w:delText>
        </w:r>
      </w:del>
      <w:r w:rsidRPr="00E23BB7">
        <w:rPr>
          <w:rFonts w:ascii="Arial" w:hAnsi="Arial"/>
          <w:noProof w:val="0"/>
          <w:color w:val="222222"/>
        </w:rPr>
        <w:t xml:space="preserve">(Ellison and </w:t>
      </w:r>
      <w:proofErr w:type="spellStart"/>
      <w:r w:rsidRPr="00E23BB7">
        <w:rPr>
          <w:rFonts w:ascii="Arial" w:hAnsi="Arial"/>
          <w:noProof w:val="0"/>
          <w:color w:val="222222"/>
        </w:rPr>
        <w:t>Gotelli</w:t>
      </w:r>
      <w:proofErr w:type="spellEnd"/>
      <w:r w:rsidRPr="00E23BB7">
        <w:rPr>
          <w:rFonts w:ascii="Arial" w:hAnsi="Arial"/>
          <w:noProof w:val="0"/>
          <w:color w:val="222222"/>
        </w:rPr>
        <w:t xml:space="preserve"> 2009). The tropical pitcher plant genus </w:t>
      </w:r>
      <w:r w:rsidRPr="00E23BB7">
        <w:rPr>
          <w:rFonts w:ascii="Arial" w:hAnsi="Arial"/>
          <w:i/>
          <w:noProof w:val="0"/>
          <w:color w:val="222222"/>
        </w:rPr>
        <w:t>Nepenthes</w:t>
      </w:r>
      <w:r w:rsidRPr="00E23BB7">
        <w:rPr>
          <w:rFonts w:ascii="Arial" w:hAnsi="Arial"/>
          <w:noProof w:val="0"/>
          <w:color w:val="222222"/>
        </w:rPr>
        <w:t xml:space="preserve"> </w:t>
      </w:r>
      <w:ins w:id="87" w:author="Vos, R.A." w:date="2013-10-07T17:58:00Z">
        <w:r w:rsidR="00EC2D0A" w:rsidRPr="00E23BB7">
          <w:rPr>
            <w:rFonts w:ascii="Arial" w:hAnsi="Arial"/>
            <w:noProof w:val="0"/>
            <w:color w:val="222222"/>
          </w:rPr>
          <w:t xml:space="preserve">has </w:t>
        </w:r>
      </w:ins>
      <w:r w:rsidRPr="00E23BB7">
        <w:rPr>
          <w:rFonts w:ascii="Arial" w:hAnsi="Arial"/>
          <w:noProof w:val="0"/>
          <w:color w:val="222222"/>
        </w:rPr>
        <w:t xml:space="preserve">developed modified tendril tips filled with liquid known as pitfall traps. These traps aid in the attraction, retention, digestion and acquisition of nutrient sources. Their diet consists primarily of insects, although other surprising sources such as leaf litter and feces have been found in their nutrient uptake (Clarke et al. 2009; Moran 1996; Moran et al. 2003). </w:t>
      </w:r>
      <w:r w:rsidRPr="00E23BB7">
        <w:rPr>
          <w:rFonts w:ascii="Arial" w:hAnsi="Arial"/>
          <w:bCs/>
          <w:noProof w:val="0"/>
          <w:color w:val="222222"/>
        </w:rPr>
        <w:t xml:space="preserve">Among the 130 recognized </w:t>
      </w:r>
      <w:r w:rsidRPr="00E23BB7">
        <w:rPr>
          <w:rFonts w:ascii="Arial" w:hAnsi="Arial"/>
          <w:bCs/>
          <w:i/>
          <w:noProof w:val="0"/>
          <w:color w:val="222222"/>
        </w:rPr>
        <w:t xml:space="preserve">Nepenthes </w:t>
      </w:r>
      <w:r w:rsidRPr="00E23BB7">
        <w:rPr>
          <w:rFonts w:ascii="Arial" w:hAnsi="Arial"/>
          <w:bCs/>
          <w:noProof w:val="0"/>
          <w:color w:val="222222"/>
        </w:rPr>
        <w:t>species</w:t>
      </w:r>
      <w:del w:id="88" w:author="Vos, R.A." w:date="2013-10-07T17:59:00Z">
        <w:r w:rsidRPr="00E23BB7" w:rsidDel="00EC2D0A">
          <w:rPr>
            <w:rFonts w:ascii="Arial" w:hAnsi="Arial"/>
            <w:bCs/>
            <w:noProof w:val="0"/>
            <w:color w:val="222222"/>
          </w:rPr>
          <w:delText>,</w:delText>
        </w:r>
      </w:del>
      <w:r w:rsidRPr="00E23BB7">
        <w:rPr>
          <w:rFonts w:ascii="Arial" w:hAnsi="Arial"/>
          <w:bCs/>
          <w:noProof w:val="0"/>
          <w:color w:val="222222"/>
        </w:rPr>
        <w:t xml:space="preserve"> there is much variation in geographic distribution patterns. These range from lowland to highland, </w:t>
      </w:r>
      <w:ins w:id="89" w:author="Vos, R.A." w:date="2013-10-07T18:11:00Z">
        <w:r w:rsidR="00DB281B">
          <w:rPr>
            <w:rFonts w:ascii="Arial" w:hAnsi="Arial"/>
            <w:bCs/>
            <w:noProof w:val="0"/>
            <w:color w:val="222222"/>
          </w:rPr>
          <w:t xml:space="preserve">from </w:t>
        </w:r>
      </w:ins>
      <w:r w:rsidRPr="00E23BB7">
        <w:rPr>
          <w:rFonts w:ascii="Arial" w:hAnsi="Arial"/>
          <w:bCs/>
          <w:noProof w:val="0"/>
          <w:color w:val="222222"/>
        </w:rPr>
        <w:t xml:space="preserve">narrowly endemic to widely </w:t>
      </w:r>
      <w:proofErr w:type="gramStart"/>
      <w:r w:rsidRPr="00E23BB7">
        <w:rPr>
          <w:rFonts w:ascii="Arial" w:hAnsi="Arial"/>
          <w:bCs/>
          <w:noProof w:val="0"/>
          <w:color w:val="222222"/>
        </w:rPr>
        <w:t>distributed</w:t>
      </w:r>
      <w:proofErr w:type="gramEnd"/>
      <w:ins w:id="90" w:author="Vos, R.A." w:date="2013-10-07T18:12:00Z">
        <w:r w:rsidR="00DB281B">
          <w:rPr>
            <w:rFonts w:ascii="Arial" w:hAnsi="Arial"/>
            <w:bCs/>
            <w:noProof w:val="0"/>
            <w:color w:val="222222"/>
          </w:rPr>
          <w:t>,</w:t>
        </w:r>
      </w:ins>
      <w:r w:rsidRPr="00E23BB7">
        <w:rPr>
          <w:rFonts w:ascii="Arial" w:hAnsi="Arial"/>
          <w:bCs/>
          <w:noProof w:val="0"/>
          <w:color w:val="222222"/>
        </w:rPr>
        <w:t xml:space="preserve"> and</w:t>
      </w:r>
      <w:ins w:id="91" w:author="Vos, R.A." w:date="2013-10-07T18:12:00Z">
        <w:r w:rsidR="00DB281B">
          <w:rPr>
            <w:rFonts w:ascii="Arial" w:hAnsi="Arial"/>
            <w:bCs/>
            <w:noProof w:val="0"/>
            <w:color w:val="222222"/>
          </w:rPr>
          <w:t xml:space="preserve"> from</w:t>
        </w:r>
      </w:ins>
      <w:r w:rsidRPr="00E23BB7">
        <w:rPr>
          <w:rFonts w:ascii="Arial" w:hAnsi="Arial"/>
          <w:bCs/>
          <w:noProof w:val="0"/>
          <w:color w:val="222222"/>
        </w:rPr>
        <w:t xml:space="preserve"> coastal marshes to mountain peaks (McPherson 2009).</w:t>
      </w:r>
      <w:r w:rsidRPr="00E23BB7">
        <w:rPr>
          <w:rFonts w:ascii="Arial" w:hAnsi="Arial"/>
          <w:noProof w:val="0"/>
        </w:rPr>
        <w:t xml:space="preserve"> Species diversity is</w:t>
      </w:r>
      <w:r w:rsidRPr="00E23BB7">
        <w:rPr>
          <w:rFonts w:ascii="Arial" w:hAnsi="Arial"/>
          <w:noProof w:val="0"/>
          <w:color w:val="222222"/>
        </w:rPr>
        <w:t xml:space="preserve"> concentrated in the Malay Archipelago (</w:t>
      </w:r>
      <w:proofErr w:type="spellStart"/>
      <w:r w:rsidRPr="00E23BB7">
        <w:rPr>
          <w:rFonts w:ascii="Arial" w:hAnsi="Arial"/>
          <w:noProof w:val="0"/>
          <w:color w:val="222222"/>
        </w:rPr>
        <w:t>Raes</w:t>
      </w:r>
      <w:proofErr w:type="spellEnd"/>
      <w:r w:rsidRPr="00E23BB7">
        <w:rPr>
          <w:rFonts w:ascii="Arial" w:hAnsi="Arial"/>
          <w:noProof w:val="0"/>
          <w:color w:val="222222"/>
        </w:rPr>
        <w:t xml:space="preserve"> and van </w:t>
      </w:r>
      <w:proofErr w:type="spellStart"/>
      <w:r w:rsidRPr="00E23BB7">
        <w:rPr>
          <w:rFonts w:ascii="Arial" w:hAnsi="Arial"/>
          <w:noProof w:val="0"/>
          <w:color w:val="222222"/>
        </w:rPr>
        <w:t>Welzen</w:t>
      </w:r>
      <w:proofErr w:type="spellEnd"/>
      <w:r w:rsidRPr="00E23BB7">
        <w:rPr>
          <w:rFonts w:ascii="Arial" w:hAnsi="Arial"/>
          <w:noProof w:val="0"/>
          <w:color w:val="222222"/>
        </w:rPr>
        <w:t xml:space="preserve">, 2009a), with the majority occurring in Borneo, Sumatra, the Philippines, </w:t>
      </w:r>
      <w:ins w:id="92" w:author="Vos, R.A." w:date="2013-10-07T17:59:00Z">
        <w:r w:rsidR="00EC2D0A" w:rsidRPr="00E23BB7">
          <w:rPr>
            <w:rFonts w:ascii="Arial" w:hAnsi="Arial"/>
            <w:noProof w:val="0"/>
            <w:color w:val="222222"/>
          </w:rPr>
          <w:t xml:space="preserve">the </w:t>
        </w:r>
      </w:ins>
      <w:r w:rsidRPr="00E23BB7">
        <w:rPr>
          <w:rFonts w:ascii="Arial" w:hAnsi="Arial"/>
          <w:noProof w:val="0"/>
          <w:color w:val="222222"/>
        </w:rPr>
        <w:t>Malay Peninsula, and smaller numbers identified in Thailand, Cambodia, Vietnam, Laos, Sulawesi, New-Guinea, Australia, Sri Lanka, India and Madagascar (</w:t>
      </w:r>
      <w:proofErr w:type="spellStart"/>
      <w:r w:rsidRPr="00E23BB7">
        <w:rPr>
          <w:rFonts w:ascii="Arial" w:hAnsi="Arial"/>
          <w:noProof w:val="0"/>
          <w:color w:val="222222"/>
        </w:rPr>
        <w:t>Meimberg</w:t>
      </w:r>
      <w:proofErr w:type="spellEnd"/>
      <w:r w:rsidRPr="00E23BB7">
        <w:rPr>
          <w:rFonts w:ascii="Arial" w:hAnsi="Arial"/>
          <w:noProof w:val="0"/>
          <w:color w:val="222222"/>
        </w:rPr>
        <w:t xml:space="preserve"> and </w:t>
      </w:r>
      <w:proofErr w:type="spellStart"/>
      <w:r w:rsidRPr="00E23BB7">
        <w:rPr>
          <w:rFonts w:ascii="Arial" w:hAnsi="Arial"/>
          <w:noProof w:val="0"/>
          <w:color w:val="222222"/>
        </w:rPr>
        <w:t>Heubl</w:t>
      </w:r>
      <w:proofErr w:type="spellEnd"/>
      <w:r w:rsidRPr="00E23BB7">
        <w:rPr>
          <w:rFonts w:ascii="Arial" w:hAnsi="Arial"/>
          <w:noProof w:val="0"/>
          <w:color w:val="222222"/>
        </w:rPr>
        <w:t xml:space="preserve">, 2006, </w:t>
      </w:r>
      <w:proofErr w:type="spellStart"/>
      <w:r w:rsidRPr="00E23BB7">
        <w:rPr>
          <w:rFonts w:ascii="Arial" w:hAnsi="Arial"/>
          <w:noProof w:val="0"/>
          <w:color w:val="222222"/>
        </w:rPr>
        <w:t>Jebb</w:t>
      </w:r>
      <w:proofErr w:type="spellEnd"/>
      <w:r w:rsidRPr="00E23BB7">
        <w:rPr>
          <w:rFonts w:ascii="Arial" w:hAnsi="Arial"/>
          <w:noProof w:val="0"/>
          <w:color w:val="222222"/>
        </w:rPr>
        <w:t xml:space="preserve"> and Cheek 2001).</w:t>
      </w:r>
    </w:p>
    <w:p w14:paraId="574FE899" w14:textId="77777777" w:rsidR="00A358F5" w:rsidRPr="00E23BB7" w:rsidRDefault="00A358F5">
      <w:pPr>
        <w:spacing w:after="0" w:line="480" w:lineRule="auto"/>
        <w:rPr>
          <w:rFonts w:ascii="Arial" w:hAnsi="Arial"/>
          <w:noProof w:val="0"/>
          <w:color w:val="222222"/>
        </w:rPr>
      </w:pPr>
    </w:p>
    <w:p w14:paraId="2F9B084E" w14:textId="77777777" w:rsidR="00A358F5" w:rsidRPr="00E23BB7" w:rsidRDefault="00A358F5">
      <w:pPr>
        <w:spacing w:after="0" w:line="480" w:lineRule="auto"/>
        <w:rPr>
          <w:rFonts w:ascii="Arial" w:hAnsi="Arial"/>
          <w:noProof w:val="0"/>
          <w:color w:val="222222"/>
        </w:rPr>
      </w:pPr>
      <w:r w:rsidRPr="00E23BB7">
        <w:rPr>
          <w:rFonts w:ascii="Arial" w:hAnsi="Arial"/>
          <w:noProof w:val="0"/>
          <w:color w:val="222222"/>
        </w:rPr>
        <w:t xml:space="preserve">Throughout its distribution, the genus generates valuable tourism income and has horticultural interest owed primarily </w:t>
      </w:r>
      <w:r w:rsidR="00D74915" w:rsidRPr="00E23BB7">
        <w:rPr>
          <w:rFonts w:ascii="Arial" w:hAnsi="Arial"/>
          <w:noProof w:val="0"/>
          <w:color w:val="222222"/>
        </w:rPr>
        <w:t xml:space="preserve">to </w:t>
      </w:r>
      <w:r w:rsidRPr="00E23BB7">
        <w:rPr>
          <w:rFonts w:ascii="Arial" w:hAnsi="Arial"/>
          <w:noProof w:val="0"/>
          <w:color w:val="222222"/>
        </w:rPr>
        <w:t xml:space="preserve">its </w:t>
      </w:r>
      <w:proofErr w:type="spellStart"/>
      <w:r w:rsidRPr="00E23BB7">
        <w:rPr>
          <w:rFonts w:ascii="Arial" w:hAnsi="Arial"/>
          <w:noProof w:val="0"/>
          <w:color w:val="222222"/>
        </w:rPr>
        <w:t>carnivory</w:t>
      </w:r>
      <w:proofErr w:type="spellEnd"/>
      <w:r w:rsidRPr="00E23BB7">
        <w:rPr>
          <w:rFonts w:ascii="Arial" w:hAnsi="Arial"/>
          <w:noProof w:val="0"/>
          <w:color w:val="222222"/>
        </w:rPr>
        <w:t xml:space="preserve"> and impressive insect trapping pitchers (Clarke 1997; Ellison 2003). In addition to monetary motivations for conservation, preservation of </w:t>
      </w:r>
      <w:r w:rsidRPr="00E23BB7">
        <w:rPr>
          <w:rFonts w:ascii="Arial" w:hAnsi="Arial"/>
          <w:i/>
          <w:noProof w:val="0"/>
          <w:color w:val="222222"/>
        </w:rPr>
        <w:t xml:space="preserve">Nepenthes </w:t>
      </w:r>
      <w:r w:rsidRPr="00E23BB7">
        <w:rPr>
          <w:rFonts w:ascii="Arial" w:hAnsi="Arial"/>
          <w:noProof w:val="0"/>
          <w:color w:val="222222"/>
        </w:rPr>
        <w:t>populations may also ensure stability of other taxa. Pitcher plants</w:t>
      </w:r>
      <w:r w:rsidRPr="00E23BB7">
        <w:rPr>
          <w:rFonts w:ascii="Arial" w:hAnsi="Arial"/>
          <w:i/>
          <w:noProof w:val="0"/>
          <w:color w:val="222222"/>
        </w:rPr>
        <w:t xml:space="preserve"> </w:t>
      </w:r>
      <w:r w:rsidRPr="00E23BB7">
        <w:rPr>
          <w:rFonts w:ascii="Arial" w:hAnsi="Arial"/>
          <w:noProof w:val="0"/>
          <w:color w:val="222222"/>
        </w:rPr>
        <w:t xml:space="preserve">have been argued to be foundation species by Jennings and </w:t>
      </w:r>
      <w:proofErr w:type="spellStart"/>
      <w:r w:rsidRPr="00E23BB7">
        <w:rPr>
          <w:rFonts w:ascii="Arial" w:hAnsi="Arial"/>
          <w:noProof w:val="0"/>
          <w:color w:val="222222"/>
        </w:rPr>
        <w:t>Rhor</w:t>
      </w:r>
      <w:proofErr w:type="spellEnd"/>
      <w:r w:rsidRPr="00E23BB7">
        <w:rPr>
          <w:rFonts w:ascii="Arial" w:hAnsi="Arial"/>
          <w:noProof w:val="0"/>
          <w:color w:val="222222"/>
        </w:rPr>
        <w:t xml:space="preserve"> (2011) as they may provide habitat for entire communities that completely rely on pitcher plants for their existence. </w:t>
      </w:r>
      <w:r w:rsidRPr="00E23BB7">
        <w:rPr>
          <w:rFonts w:ascii="Arial" w:hAnsi="Arial"/>
          <w:i/>
          <w:noProof w:val="0"/>
          <w:color w:val="222222"/>
        </w:rPr>
        <w:t xml:space="preserve">Nepenthes </w:t>
      </w:r>
      <w:r w:rsidRPr="00E23BB7">
        <w:rPr>
          <w:rFonts w:ascii="Arial" w:hAnsi="Arial"/>
          <w:noProof w:val="0"/>
          <w:color w:val="222222"/>
        </w:rPr>
        <w:t>provide habitat to roosting bats (</w:t>
      </w:r>
      <w:proofErr w:type="spellStart"/>
      <w:r w:rsidRPr="00E23BB7">
        <w:rPr>
          <w:rFonts w:ascii="Arial" w:hAnsi="Arial"/>
          <w:noProof w:val="0"/>
          <w:color w:val="222222"/>
        </w:rPr>
        <w:t>Grafe</w:t>
      </w:r>
      <w:proofErr w:type="spellEnd"/>
      <w:r w:rsidRPr="00E23BB7">
        <w:rPr>
          <w:rFonts w:ascii="Arial" w:hAnsi="Arial"/>
          <w:noProof w:val="0"/>
          <w:color w:val="222222"/>
        </w:rPr>
        <w:t xml:space="preserve"> et al. 2011), frogs and snails along with their eggs (Das and Haas 2010 and personal observation) and other aquatic invertebrates (Clarke and </w:t>
      </w:r>
      <w:proofErr w:type="spellStart"/>
      <w:r w:rsidRPr="00E23BB7">
        <w:rPr>
          <w:rFonts w:ascii="Arial" w:hAnsi="Arial"/>
          <w:noProof w:val="0"/>
          <w:color w:val="222222"/>
        </w:rPr>
        <w:t>Kitching</w:t>
      </w:r>
      <w:proofErr w:type="spellEnd"/>
      <w:r w:rsidRPr="00E23BB7">
        <w:rPr>
          <w:rFonts w:ascii="Arial" w:hAnsi="Arial"/>
          <w:noProof w:val="0"/>
          <w:color w:val="222222"/>
        </w:rPr>
        <w:t xml:space="preserve"> 1993; Mogi and Yong 1996; </w:t>
      </w:r>
      <w:proofErr w:type="spellStart"/>
      <w:r w:rsidRPr="00E23BB7">
        <w:rPr>
          <w:rFonts w:ascii="Arial" w:hAnsi="Arial"/>
          <w:noProof w:val="0"/>
          <w:color w:val="222222"/>
        </w:rPr>
        <w:t>Sota</w:t>
      </w:r>
      <w:proofErr w:type="spellEnd"/>
      <w:r w:rsidRPr="00E23BB7">
        <w:rPr>
          <w:rFonts w:ascii="Arial" w:hAnsi="Arial"/>
          <w:noProof w:val="0"/>
          <w:color w:val="222222"/>
        </w:rPr>
        <w:t xml:space="preserve"> et al. 1998). Additionally, there are some interesting</w:t>
      </w:r>
      <w:r w:rsidR="0057124C" w:rsidRPr="00E23BB7">
        <w:rPr>
          <w:rFonts w:ascii="Arial" w:hAnsi="Arial"/>
          <w:noProof w:val="0"/>
          <w:color w:val="222222"/>
        </w:rPr>
        <w:t xml:space="preserve"> </w:t>
      </w:r>
      <w:r w:rsidRPr="00E23BB7">
        <w:rPr>
          <w:rFonts w:ascii="Arial" w:hAnsi="Arial"/>
          <w:noProof w:val="0"/>
          <w:color w:val="222222"/>
        </w:rPr>
        <w:t xml:space="preserve">mutualistic relationships in which </w:t>
      </w:r>
      <w:r w:rsidRPr="00E23BB7">
        <w:rPr>
          <w:rFonts w:ascii="Arial" w:hAnsi="Arial"/>
          <w:i/>
          <w:noProof w:val="0"/>
          <w:color w:val="222222"/>
        </w:rPr>
        <w:t>Nepenthes</w:t>
      </w:r>
      <w:r w:rsidRPr="00E23BB7">
        <w:rPr>
          <w:rFonts w:ascii="Arial" w:hAnsi="Arial"/>
          <w:noProof w:val="0"/>
          <w:color w:val="222222"/>
        </w:rPr>
        <w:t xml:space="preserve"> species provide food sources to animals. </w:t>
      </w:r>
      <w:proofErr w:type="spellStart"/>
      <w:r w:rsidRPr="00E23BB7">
        <w:rPr>
          <w:rFonts w:ascii="Arial" w:hAnsi="Arial"/>
          <w:i/>
          <w:noProof w:val="0"/>
          <w:color w:val="222222"/>
        </w:rPr>
        <w:t>Camponotus</w:t>
      </w:r>
      <w:proofErr w:type="spellEnd"/>
      <w:r w:rsidRPr="00E23BB7">
        <w:rPr>
          <w:rFonts w:ascii="Arial" w:hAnsi="Arial"/>
          <w:i/>
          <w:noProof w:val="0"/>
          <w:color w:val="222222"/>
        </w:rPr>
        <w:t xml:space="preserve"> </w:t>
      </w:r>
      <w:proofErr w:type="spellStart"/>
      <w:r w:rsidRPr="00E23BB7">
        <w:rPr>
          <w:rFonts w:ascii="Arial" w:hAnsi="Arial"/>
          <w:i/>
          <w:noProof w:val="0"/>
          <w:color w:val="222222"/>
        </w:rPr>
        <w:t>schmitzi</w:t>
      </w:r>
      <w:proofErr w:type="spellEnd"/>
      <w:r w:rsidRPr="00E23BB7">
        <w:rPr>
          <w:rFonts w:ascii="Arial" w:hAnsi="Arial"/>
          <w:noProof w:val="0"/>
          <w:color w:val="222222"/>
        </w:rPr>
        <w:t xml:space="preserve"> ants (</w:t>
      </w:r>
      <w:proofErr w:type="spellStart"/>
      <w:r w:rsidRPr="00E23BB7">
        <w:rPr>
          <w:rFonts w:ascii="Arial" w:hAnsi="Arial"/>
          <w:noProof w:val="0"/>
          <w:color w:val="222222"/>
        </w:rPr>
        <w:t>Bonhomme</w:t>
      </w:r>
      <w:proofErr w:type="spellEnd"/>
      <w:r w:rsidRPr="00E23BB7">
        <w:rPr>
          <w:rFonts w:ascii="Arial" w:hAnsi="Arial"/>
          <w:noProof w:val="0"/>
          <w:color w:val="222222"/>
        </w:rPr>
        <w:t xml:space="preserve"> et al. 2011) associated with </w:t>
      </w:r>
      <w:r w:rsidRPr="00E23BB7">
        <w:rPr>
          <w:rFonts w:ascii="Arial" w:hAnsi="Arial"/>
          <w:i/>
          <w:noProof w:val="0"/>
          <w:color w:val="222222"/>
        </w:rPr>
        <w:t xml:space="preserve">N. </w:t>
      </w:r>
      <w:proofErr w:type="spellStart"/>
      <w:r w:rsidRPr="00E23BB7">
        <w:rPr>
          <w:rFonts w:ascii="Arial" w:hAnsi="Arial"/>
          <w:i/>
          <w:noProof w:val="0"/>
          <w:color w:val="222222"/>
        </w:rPr>
        <w:t>bicalcarata</w:t>
      </w:r>
      <w:proofErr w:type="spellEnd"/>
      <w:ins w:id="93" w:author="Vos, R.A." w:date="2013-10-07T18:00:00Z">
        <w:r w:rsidR="00EC2D0A" w:rsidRPr="00E23BB7">
          <w:rPr>
            <w:rFonts w:ascii="Arial" w:hAnsi="Arial"/>
            <w:noProof w:val="0"/>
            <w:color w:val="222222"/>
          </w:rPr>
          <w:t>,</w:t>
        </w:r>
      </w:ins>
      <w:r w:rsidRPr="00E23BB7">
        <w:rPr>
          <w:rFonts w:ascii="Arial" w:hAnsi="Arial"/>
          <w:noProof w:val="0"/>
          <w:color w:val="222222"/>
        </w:rPr>
        <w:t xml:space="preserve"> and </w:t>
      </w:r>
      <w:proofErr w:type="spellStart"/>
      <w:r w:rsidRPr="00E23BB7">
        <w:rPr>
          <w:rFonts w:ascii="Arial" w:hAnsi="Arial"/>
          <w:i/>
          <w:noProof w:val="0"/>
          <w:color w:val="222222"/>
        </w:rPr>
        <w:t>Synema</w:t>
      </w:r>
      <w:proofErr w:type="spellEnd"/>
      <w:r w:rsidRPr="00E23BB7">
        <w:rPr>
          <w:rFonts w:ascii="Arial" w:hAnsi="Arial"/>
          <w:i/>
          <w:noProof w:val="0"/>
          <w:color w:val="222222"/>
        </w:rPr>
        <w:t xml:space="preserve"> </w:t>
      </w:r>
      <w:proofErr w:type="spellStart"/>
      <w:r w:rsidRPr="00E23BB7">
        <w:rPr>
          <w:rFonts w:ascii="Arial" w:hAnsi="Arial"/>
          <w:i/>
          <w:noProof w:val="0"/>
          <w:color w:val="222222"/>
        </w:rPr>
        <w:t>obscuripes</w:t>
      </w:r>
      <w:proofErr w:type="spellEnd"/>
      <w:r w:rsidRPr="00E23BB7">
        <w:rPr>
          <w:rFonts w:ascii="Arial" w:hAnsi="Arial"/>
          <w:noProof w:val="0"/>
          <w:color w:val="222222"/>
        </w:rPr>
        <w:t xml:space="preserve"> spiders living in </w:t>
      </w:r>
      <w:r w:rsidRPr="00E23BB7">
        <w:rPr>
          <w:rFonts w:ascii="Arial" w:hAnsi="Arial"/>
          <w:i/>
          <w:noProof w:val="0"/>
          <w:color w:val="222222"/>
        </w:rPr>
        <w:t xml:space="preserve">N. </w:t>
      </w:r>
      <w:proofErr w:type="spellStart"/>
      <w:r w:rsidRPr="00E23BB7">
        <w:rPr>
          <w:rFonts w:ascii="Arial" w:hAnsi="Arial"/>
          <w:i/>
          <w:noProof w:val="0"/>
          <w:color w:val="222222"/>
        </w:rPr>
        <w:t>madagascariensis</w:t>
      </w:r>
      <w:proofErr w:type="spellEnd"/>
      <w:r w:rsidRPr="00E23BB7">
        <w:rPr>
          <w:rFonts w:ascii="Arial" w:hAnsi="Arial"/>
          <w:i/>
          <w:noProof w:val="0"/>
          <w:color w:val="222222"/>
        </w:rPr>
        <w:t xml:space="preserve"> </w:t>
      </w:r>
      <w:r w:rsidRPr="00E23BB7">
        <w:rPr>
          <w:rFonts w:ascii="Arial" w:hAnsi="Arial"/>
          <w:noProof w:val="0"/>
          <w:color w:val="222222"/>
        </w:rPr>
        <w:t>(</w:t>
      </w:r>
      <w:proofErr w:type="spellStart"/>
      <w:r w:rsidRPr="00E23BB7">
        <w:rPr>
          <w:rFonts w:ascii="Arial" w:hAnsi="Arial"/>
          <w:noProof w:val="0"/>
          <w:color w:val="222222"/>
        </w:rPr>
        <w:t>Rembold</w:t>
      </w:r>
      <w:proofErr w:type="spellEnd"/>
      <w:r w:rsidRPr="00E23BB7">
        <w:rPr>
          <w:rFonts w:ascii="Arial" w:hAnsi="Arial"/>
          <w:noProof w:val="0"/>
          <w:color w:val="222222"/>
        </w:rPr>
        <w:t xml:space="preserve"> et al. 2012)</w:t>
      </w:r>
      <w:ins w:id="94" w:author="Vos, R.A." w:date="2013-10-07T18:00:00Z">
        <w:r w:rsidR="00EC2D0A" w:rsidRPr="00E23BB7">
          <w:rPr>
            <w:rFonts w:ascii="Arial" w:hAnsi="Arial"/>
            <w:noProof w:val="0"/>
            <w:color w:val="222222"/>
          </w:rPr>
          <w:t>,</w:t>
        </w:r>
      </w:ins>
      <w:r w:rsidRPr="00E23BB7">
        <w:rPr>
          <w:rFonts w:ascii="Arial" w:hAnsi="Arial"/>
          <w:noProof w:val="0"/>
          <w:color w:val="222222"/>
        </w:rPr>
        <w:t xml:space="preserve"> </w:t>
      </w:r>
      <w:commentRangeStart w:id="95"/>
      <w:r w:rsidRPr="00E23BB7">
        <w:rPr>
          <w:rFonts w:ascii="Arial" w:hAnsi="Arial"/>
          <w:noProof w:val="0"/>
          <w:color w:val="222222"/>
        </w:rPr>
        <w:t>feed off prey attracted to the pitchers</w:t>
      </w:r>
      <w:commentRangeEnd w:id="95"/>
      <w:r w:rsidR="001547E4" w:rsidRPr="00E23BB7">
        <w:rPr>
          <w:rStyle w:val="Verwijzingopmerking"/>
          <w:noProof w:val="0"/>
        </w:rPr>
        <w:commentReference w:id="95"/>
      </w:r>
      <w:r w:rsidRPr="00E23BB7">
        <w:rPr>
          <w:rFonts w:ascii="Arial" w:hAnsi="Arial"/>
          <w:noProof w:val="0"/>
          <w:color w:val="222222"/>
        </w:rPr>
        <w:t xml:space="preserve">. Small mammals have also been found to eat the nectar produced in the lid of </w:t>
      </w:r>
      <w:r w:rsidRPr="00E23BB7">
        <w:rPr>
          <w:rFonts w:ascii="Arial" w:hAnsi="Arial"/>
          <w:i/>
          <w:noProof w:val="0"/>
          <w:color w:val="222222"/>
        </w:rPr>
        <w:t xml:space="preserve">N. </w:t>
      </w:r>
      <w:proofErr w:type="spellStart"/>
      <w:r w:rsidRPr="00E23BB7">
        <w:rPr>
          <w:rFonts w:ascii="Arial" w:hAnsi="Arial"/>
          <w:i/>
          <w:noProof w:val="0"/>
          <w:color w:val="222222"/>
        </w:rPr>
        <w:t>lowii</w:t>
      </w:r>
      <w:proofErr w:type="spellEnd"/>
      <w:r w:rsidRPr="00E23BB7">
        <w:rPr>
          <w:rFonts w:ascii="Arial" w:hAnsi="Arial"/>
          <w:i/>
          <w:noProof w:val="0"/>
          <w:color w:val="222222"/>
        </w:rPr>
        <w:t xml:space="preserve"> and N. rajah </w:t>
      </w:r>
      <w:r w:rsidRPr="00E23BB7">
        <w:rPr>
          <w:rFonts w:ascii="Arial" w:hAnsi="Arial"/>
          <w:noProof w:val="0"/>
          <w:color w:val="222222"/>
        </w:rPr>
        <w:t>(Clarke et al. 2009; Greenwood et al. 2011). The loss of these tropical carnivorous plants, therefore, could result in associated biodiversity losses.</w:t>
      </w:r>
    </w:p>
    <w:p w14:paraId="699A6031" w14:textId="77777777" w:rsidR="00A358F5" w:rsidRPr="00E23BB7" w:rsidRDefault="00A358F5">
      <w:pPr>
        <w:spacing w:after="0" w:line="480" w:lineRule="auto"/>
        <w:rPr>
          <w:rFonts w:ascii="Arial" w:hAnsi="Arial"/>
          <w:noProof w:val="0"/>
          <w:color w:val="222222"/>
        </w:rPr>
      </w:pPr>
    </w:p>
    <w:p w14:paraId="6269190E" w14:textId="77777777" w:rsidR="00A358F5" w:rsidRPr="00E23BB7" w:rsidRDefault="00A358F5">
      <w:pPr>
        <w:spacing w:after="0" w:line="480" w:lineRule="auto"/>
        <w:rPr>
          <w:rFonts w:ascii="Arial" w:hAnsi="Arial"/>
          <w:bCs/>
          <w:noProof w:val="0"/>
          <w:color w:val="222222"/>
        </w:rPr>
      </w:pPr>
      <w:del w:id="96" w:author="Vos, R.A." w:date="2013-10-07T18:01:00Z">
        <w:r w:rsidRPr="00E23BB7" w:rsidDel="001547E4">
          <w:rPr>
            <w:rFonts w:ascii="Arial" w:hAnsi="Arial"/>
            <w:noProof w:val="0"/>
            <w:color w:val="222222"/>
          </w:rPr>
          <w:delText xml:space="preserve">Prediction </w:delText>
        </w:r>
      </w:del>
      <w:ins w:id="97" w:author="Vos, R.A." w:date="2013-10-07T18:01:00Z">
        <w:r w:rsidR="001547E4" w:rsidRPr="00E23BB7">
          <w:rPr>
            <w:rFonts w:ascii="Arial" w:hAnsi="Arial"/>
            <w:noProof w:val="0"/>
            <w:color w:val="222222"/>
          </w:rPr>
          <w:t xml:space="preserve">Predicting </w:t>
        </w:r>
      </w:ins>
      <w:r w:rsidRPr="00E23BB7">
        <w:rPr>
          <w:rFonts w:ascii="Arial" w:hAnsi="Arial"/>
          <w:noProof w:val="0"/>
          <w:color w:val="222222"/>
        </w:rPr>
        <w:t xml:space="preserve">estimations of current and future </w:t>
      </w:r>
      <w:r w:rsidRPr="00E23BB7">
        <w:rPr>
          <w:rFonts w:ascii="Arial" w:hAnsi="Arial"/>
          <w:i/>
          <w:noProof w:val="0"/>
          <w:color w:val="222222"/>
        </w:rPr>
        <w:t xml:space="preserve">Nepenthes </w:t>
      </w:r>
      <w:r w:rsidRPr="00E23BB7">
        <w:rPr>
          <w:rFonts w:ascii="Arial" w:hAnsi="Arial"/>
          <w:noProof w:val="0"/>
          <w:color w:val="222222"/>
        </w:rPr>
        <w:t xml:space="preserve">distributions </w:t>
      </w:r>
      <w:del w:id="98" w:author="Vos, R.A." w:date="2013-10-07T18:01:00Z">
        <w:r w:rsidRPr="00E23BB7" w:rsidDel="001547E4">
          <w:rPr>
            <w:rFonts w:ascii="Arial" w:hAnsi="Arial"/>
            <w:noProof w:val="0"/>
            <w:color w:val="222222"/>
          </w:rPr>
          <w:delText xml:space="preserve">could </w:delText>
        </w:r>
      </w:del>
      <w:ins w:id="99" w:author="Vos, R.A." w:date="2013-10-07T18:01:00Z">
        <w:r w:rsidR="001547E4" w:rsidRPr="00E23BB7">
          <w:rPr>
            <w:rFonts w:ascii="Arial" w:hAnsi="Arial"/>
            <w:noProof w:val="0"/>
            <w:color w:val="222222"/>
          </w:rPr>
          <w:t xml:space="preserve">can therefore </w:t>
        </w:r>
      </w:ins>
      <w:r w:rsidRPr="00E23BB7">
        <w:rPr>
          <w:rFonts w:ascii="Arial" w:hAnsi="Arial"/>
          <w:noProof w:val="0"/>
          <w:color w:val="222222"/>
        </w:rPr>
        <w:t>be valuable for conservation strateg</w:t>
      </w:r>
      <w:r w:rsidR="0057124C" w:rsidRPr="00E23BB7">
        <w:rPr>
          <w:rFonts w:ascii="Arial" w:hAnsi="Arial"/>
          <w:noProof w:val="0"/>
          <w:color w:val="222222"/>
        </w:rPr>
        <w:t>y development</w:t>
      </w:r>
      <w:r w:rsidRPr="00E23BB7">
        <w:rPr>
          <w:rFonts w:ascii="Arial" w:hAnsi="Arial"/>
          <w:noProof w:val="0"/>
          <w:color w:val="222222"/>
        </w:rPr>
        <w:t xml:space="preserve"> and resource planning so that present and potential future habitats persist. </w:t>
      </w:r>
      <w:r w:rsidR="0057124C" w:rsidRPr="00E23BB7">
        <w:rPr>
          <w:rFonts w:ascii="Arial" w:hAnsi="Arial"/>
          <w:noProof w:val="0"/>
          <w:color w:val="222222"/>
        </w:rPr>
        <w:t>Characteristics within the genus</w:t>
      </w:r>
      <w:ins w:id="100" w:author="Vos, R.A." w:date="2013-10-07T18:02:00Z">
        <w:r w:rsidR="001547E4" w:rsidRPr="00E23BB7">
          <w:rPr>
            <w:rFonts w:ascii="Arial" w:hAnsi="Arial"/>
            <w:noProof w:val="0"/>
            <w:color w:val="222222"/>
          </w:rPr>
          <w:t>,</w:t>
        </w:r>
      </w:ins>
      <w:r w:rsidR="0057124C" w:rsidRPr="00E23BB7">
        <w:rPr>
          <w:rFonts w:ascii="Arial" w:hAnsi="Arial"/>
          <w:noProof w:val="0"/>
          <w:color w:val="222222"/>
        </w:rPr>
        <w:t xml:space="preserve"> such as r</w:t>
      </w:r>
      <w:r w:rsidRPr="00E23BB7">
        <w:rPr>
          <w:rFonts w:ascii="Arial" w:hAnsi="Arial"/>
          <w:noProof w:val="0"/>
          <w:color w:val="222222"/>
        </w:rPr>
        <w:t xml:space="preserve">eproductive constraints and high endemism, suggest that their environmental niche may </w:t>
      </w:r>
      <w:del w:id="101" w:author="Vos, R.A." w:date="2013-10-07T18:02:00Z">
        <w:r w:rsidR="0057124C" w:rsidRPr="00E23BB7" w:rsidDel="001547E4">
          <w:rPr>
            <w:rFonts w:ascii="Arial" w:hAnsi="Arial"/>
            <w:noProof w:val="0"/>
            <w:color w:val="222222"/>
          </w:rPr>
          <w:delText xml:space="preserve">likely </w:delText>
        </w:r>
      </w:del>
      <w:r w:rsidR="0057124C" w:rsidRPr="00E23BB7">
        <w:rPr>
          <w:rFonts w:ascii="Arial" w:hAnsi="Arial"/>
          <w:noProof w:val="0"/>
          <w:color w:val="222222"/>
        </w:rPr>
        <w:t xml:space="preserve">be </w:t>
      </w:r>
      <w:r w:rsidRPr="00E23BB7">
        <w:rPr>
          <w:rFonts w:ascii="Arial" w:hAnsi="Arial"/>
          <w:noProof w:val="0"/>
          <w:color w:val="222222"/>
        </w:rPr>
        <w:t>conserved</w:t>
      </w:r>
      <w:r w:rsidR="0057124C" w:rsidRPr="00E23BB7">
        <w:rPr>
          <w:rFonts w:ascii="Arial" w:hAnsi="Arial"/>
          <w:noProof w:val="0"/>
          <w:color w:val="222222"/>
        </w:rPr>
        <w:t xml:space="preserve"> -</w:t>
      </w:r>
      <w:r w:rsidRPr="00E23BB7">
        <w:rPr>
          <w:rFonts w:ascii="Arial" w:hAnsi="Arial"/>
          <w:noProof w:val="0"/>
          <w:color w:val="222222"/>
        </w:rPr>
        <w:t xml:space="preserve"> meaning that they must continue to inhabit areas to which they became adapted during evolutionary history (</w:t>
      </w:r>
      <w:proofErr w:type="spellStart"/>
      <w:r w:rsidRPr="00E23BB7">
        <w:rPr>
          <w:rFonts w:ascii="Arial" w:hAnsi="Arial"/>
          <w:noProof w:val="0"/>
          <w:color w:val="222222"/>
        </w:rPr>
        <w:t>Wiens</w:t>
      </w:r>
      <w:proofErr w:type="spellEnd"/>
      <w:r w:rsidRPr="00E23BB7">
        <w:rPr>
          <w:rFonts w:ascii="Arial" w:hAnsi="Arial"/>
          <w:noProof w:val="0"/>
          <w:color w:val="222222"/>
        </w:rPr>
        <w:t xml:space="preserve"> 2004). All </w:t>
      </w:r>
      <w:r w:rsidRPr="00E23BB7">
        <w:rPr>
          <w:rFonts w:ascii="Arial" w:hAnsi="Arial"/>
          <w:i/>
          <w:noProof w:val="0"/>
          <w:color w:val="222222"/>
        </w:rPr>
        <w:t xml:space="preserve">Nepenthes </w:t>
      </w:r>
      <w:r w:rsidRPr="00E23BB7">
        <w:rPr>
          <w:rFonts w:ascii="Arial" w:hAnsi="Arial"/>
          <w:noProof w:val="0"/>
          <w:color w:val="222222"/>
        </w:rPr>
        <w:t xml:space="preserve">are </w:t>
      </w:r>
      <w:proofErr w:type="spellStart"/>
      <w:r w:rsidRPr="00E23BB7">
        <w:rPr>
          <w:rFonts w:ascii="Arial" w:hAnsi="Arial"/>
          <w:noProof w:val="0"/>
          <w:color w:val="222222"/>
        </w:rPr>
        <w:t>dioecious</w:t>
      </w:r>
      <w:proofErr w:type="spellEnd"/>
      <w:r w:rsidRPr="00E23BB7">
        <w:rPr>
          <w:rFonts w:ascii="Arial" w:hAnsi="Arial"/>
          <w:noProof w:val="0"/>
          <w:color w:val="222222"/>
        </w:rPr>
        <w:t xml:space="preserve">, which </w:t>
      </w:r>
      <w:del w:id="102" w:author="Vos, R.A." w:date="2013-10-07T18:03:00Z">
        <w:r w:rsidRPr="00E23BB7" w:rsidDel="001547E4">
          <w:rPr>
            <w:rFonts w:ascii="Arial" w:hAnsi="Arial"/>
            <w:noProof w:val="0"/>
            <w:color w:val="222222"/>
          </w:rPr>
          <w:delText xml:space="preserve">according to Baker’s law (1953), </w:delText>
        </w:r>
      </w:del>
      <w:r w:rsidRPr="00E23BB7">
        <w:rPr>
          <w:rFonts w:ascii="Arial" w:hAnsi="Arial"/>
          <w:noProof w:val="0"/>
          <w:color w:val="222222"/>
        </w:rPr>
        <w:t xml:space="preserve">minimizes colonization abilities because </w:t>
      </w:r>
      <w:ins w:id="103" w:author="Vos, R.A." w:date="2013-10-07T18:03:00Z">
        <w:r w:rsidR="001547E4" w:rsidRPr="00E23BB7">
          <w:rPr>
            <w:rFonts w:ascii="Arial" w:hAnsi="Arial"/>
            <w:noProof w:val="0"/>
            <w:color w:val="222222"/>
          </w:rPr>
          <w:t xml:space="preserve">according to Baker’s law (1953), </w:t>
        </w:r>
      </w:ins>
      <w:r w:rsidRPr="00E23BB7">
        <w:rPr>
          <w:rFonts w:ascii="Arial" w:hAnsi="Arial"/>
          <w:noProof w:val="0"/>
          <w:color w:val="222222"/>
        </w:rPr>
        <w:t>both male and female seeds need to arrive in the same space to create new populations.</w:t>
      </w:r>
      <w:r w:rsidRPr="00E23BB7">
        <w:rPr>
          <w:rFonts w:ascii="Arial" w:hAnsi="Arial"/>
          <w:iCs/>
          <w:noProof w:val="0"/>
          <w:color w:val="222222"/>
        </w:rPr>
        <w:t xml:space="preserve"> </w:t>
      </w:r>
      <w:r w:rsidRPr="00E23BB7">
        <w:rPr>
          <w:rFonts w:ascii="Arial" w:hAnsi="Arial"/>
          <w:noProof w:val="0"/>
          <w:color w:val="222222"/>
        </w:rPr>
        <w:t xml:space="preserve">Perhaps resultant of this feature, </w:t>
      </w:r>
      <w:r w:rsidR="0057124C" w:rsidRPr="00E23BB7">
        <w:rPr>
          <w:rFonts w:ascii="Arial" w:hAnsi="Arial"/>
          <w:noProof w:val="0"/>
          <w:color w:val="222222"/>
        </w:rPr>
        <w:t xml:space="preserve">a considerable number of </w:t>
      </w:r>
      <w:r w:rsidRPr="00E23BB7">
        <w:rPr>
          <w:rFonts w:ascii="Arial" w:hAnsi="Arial"/>
          <w:i/>
          <w:noProof w:val="0"/>
          <w:color w:val="222222"/>
        </w:rPr>
        <w:t>Nepenthes</w:t>
      </w:r>
      <w:r w:rsidRPr="00E23BB7">
        <w:rPr>
          <w:rFonts w:ascii="Arial" w:hAnsi="Arial"/>
          <w:noProof w:val="0"/>
          <w:color w:val="222222"/>
        </w:rPr>
        <w:t xml:space="preserve"> </w:t>
      </w:r>
      <w:r w:rsidR="0057124C" w:rsidRPr="00E23BB7">
        <w:rPr>
          <w:rFonts w:ascii="Arial" w:hAnsi="Arial"/>
          <w:noProof w:val="0"/>
          <w:color w:val="222222"/>
        </w:rPr>
        <w:t>species are narrow</w:t>
      </w:r>
      <w:r w:rsidRPr="00E23BB7">
        <w:rPr>
          <w:rFonts w:ascii="Arial" w:hAnsi="Arial"/>
          <w:noProof w:val="0"/>
          <w:color w:val="222222"/>
        </w:rPr>
        <w:t xml:space="preserve"> endemics (Mao and </w:t>
      </w:r>
      <w:proofErr w:type="spellStart"/>
      <w:r w:rsidRPr="00E23BB7">
        <w:rPr>
          <w:rFonts w:ascii="Arial" w:hAnsi="Arial"/>
          <w:noProof w:val="0"/>
          <w:color w:val="222222"/>
        </w:rPr>
        <w:t>Kharbuli</w:t>
      </w:r>
      <w:proofErr w:type="spellEnd"/>
      <w:r w:rsidRPr="00E23BB7">
        <w:rPr>
          <w:rFonts w:ascii="Arial" w:hAnsi="Arial"/>
          <w:noProof w:val="0"/>
          <w:color w:val="222222"/>
        </w:rPr>
        <w:t xml:space="preserve"> 2002; </w:t>
      </w:r>
      <w:proofErr w:type="spellStart"/>
      <w:r w:rsidRPr="00E23BB7">
        <w:rPr>
          <w:rFonts w:ascii="Arial" w:hAnsi="Arial"/>
          <w:noProof w:val="0"/>
          <w:color w:val="222222"/>
        </w:rPr>
        <w:t>Nongrum</w:t>
      </w:r>
      <w:proofErr w:type="spellEnd"/>
      <w:r w:rsidRPr="00E23BB7">
        <w:rPr>
          <w:rFonts w:ascii="Arial" w:hAnsi="Arial"/>
          <w:noProof w:val="0"/>
          <w:color w:val="222222"/>
        </w:rPr>
        <w:t xml:space="preserve"> et al. 2012; Robinson et al. 2008) suggesting that at least some</w:t>
      </w:r>
      <w:r w:rsidR="0057124C" w:rsidRPr="00E23BB7">
        <w:rPr>
          <w:rFonts w:ascii="Arial" w:hAnsi="Arial"/>
          <w:noProof w:val="0"/>
          <w:color w:val="222222"/>
        </w:rPr>
        <w:t xml:space="preserve"> species</w:t>
      </w:r>
      <w:r w:rsidRPr="00E23BB7">
        <w:rPr>
          <w:rFonts w:ascii="Arial" w:hAnsi="Arial"/>
          <w:noProof w:val="0"/>
          <w:color w:val="222222"/>
        </w:rPr>
        <w:t xml:space="preserve"> have constrained habitat requirements or are strongly limited in seed dispersal.</w:t>
      </w:r>
    </w:p>
    <w:p w14:paraId="74F32572" w14:textId="77777777" w:rsidR="00A358F5" w:rsidRPr="00E23BB7" w:rsidRDefault="00A358F5">
      <w:pPr>
        <w:spacing w:after="0" w:line="480" w:lineRule="auto"/>
        <w:rPr>
          <w:rFonts w:ascii="Arial" w:hAnsi="Arial"/>
          <w:bCs/>
          <w:noProof w:val="0"/>
          <w:color w:val="222222"/>
        </w:rPr>
      </w:pPr>
    </w:p>
    <w:p w14:paraId="2EF06DD1" w14:textId="77777777" w:rsidR="00A358F5" w:rsidRPr="00E23BB7" w:rsidRDefault="00A358F5">
      <w:pPr>
        <w:spacing w:after="0" w:line="480" w:lineRule="auto"/>
        <w:rPr>
          <w:rFonts w:ascii="Arial" w:hAnsi="Arial"/>
          <w:noProof w:val="0"/>
          <w:color w:val="222222"/>
        </w:rPr>
      </w:pPr>
      <w:r w:rsidRPr="00E23BB7">
        <w:rPr>
          <w:rFonts w:ascii="Arial" w:hAnsi="Arial"/>
          <w:noProof w:val="0"/>
          <w:color w:val="222222"/>
        </w:rPr>
        <w:t xml:space="preserve">Two-thirds of the 84 </w:t>
      </w:r>
      <w:r w:rsidRPr="00E23BB7">
        <w:rPr>
          <w:rFonts w:ascii="Arial" w:hAnsi="Arial"/>
          <w:i/>
          <w:noProof w:val="0"/>
          <w:color w:val="222222"/>
        </w:rPr>
        <w:t>Nepenthes</w:t>
      </w:r>
      <w:r w:rsidRPr="00E23BB7">
        <w:rPr>
          <w:rFonts w:ascii="Arial" w:hAnsi="Arial"/>
          <w:noProof w:val="0"/>
          <w:color w:val="222222"/>
        </w:rPr>
        <w:t xml:space="preserve"> species documented on the IUCN Red List of Threatened Species (2012) are categorized as vulnerable, endangered or critically endangered</w:t>
      </w:r>
      <w:ins w:id="104" w:author="Vos, R.A." w:date="2013-10-07T18:07:00Z">
        <w:r w:rsidR="001547E4" w:rsidRPr="00E23BB7">
          <w:rPr>
            <w:rFonts w:ascii="Arial" w:hAnsi="Arial"/>
            <w:noProof w:val="0"/>
            <w:color w:val="222222"/>
          </w:rPr>
          <w:t>,</w:t>
        </w:r>
      </w:ins>
      <w:r w:rsidRPr="00E23BB7">
        <w:rPr>
          <w:rFonts w:ascii="Arial" w:hAnsi="Arial"/>
          <w:noProof w:val="0"/>
          <w:color w:val="222222"/>
        </w:rPr>
        <w:t xml:space="preserve"> with primary threats including habitat loss and wild collection (Jennings and Rohr 2011). The limited distribution of a number of </w:t>
      </w:r>
      <w:r w:rsidRPr="00E23BB7">
        <w:rPr>
          <w:rFonts w:ascii="Arial" w:hAnsi="Arial"/>
          <w:i/>
          <w:noProof w:val="0"/>
          <w:color w:val="222222"/>
        </w:rPr>
        <w:t>Nepenthes</w:t>
      </w:r>
      <w:r w:rsidRPr="00E23BB7">
        <w:rPr>
          <w:rFonts w:ascii="Arial" w:hAnsi="Arial"/>
          <w:noProof w:val="0"/>
          <w:color w:val="222222"/>
        </w:rPr>
        <w:t xml:space="preserve"> species further </w:t>
      </w:r>
      <w:r w:rsidRPr="00E23BB7">
        <w:rPr>
          <w:rFonts w:ascii="Arial" w:hAnsi="Arial"/>
          <w:bCs/>
          <w:noProof w:val="0"/>
          <w:color w:val="222222"/>
        </w:rPr>
        <w:t xml:space="preserve">predisposes them to be </w:t>
      </w:r>
      <w:del w:id="105" w:author="Vos, R.A." w:date="2013-10-07T18:07:00Z">
        <w:r w:rsidRPr="00E23BB7" w:rsidDel="001547E4">
          <w:rPr>
            <w:rFonts w:ascii="Arial" w:hAnsi="Arial"/>
            <w:bCs/>
            <w:noProof w:val="0"/>
            <w:color w:val="222222"/>
          </w:rPr>
          <w:delText xml:space="preserve">of </w:delText>
        </w:r>
      </w:del>
      <w:ins w:id="106" w:author="Vos, R.A." w:date="2013-10-07T18:07:00Z">
        <w:r w:rsidR="001547E4" w:rsidRPr="00E23BB7">
          <w:rPr>
            <w:rFonts w:ascii="Arial" w:hAnsi="Arial"/>
            <w:bCs/>
            <w:noProof w:val="0"/>
            <w:color w:val="222222"/>
          </w:rPr>
          <w:t xml:space="preserve">at </w:t>
        </w:r>
      </w:ins>
      <w:r w:rsidRPr="00E23BB7">
        <w:rPr>
          <w:rFonts w:ascii="Arial" w:hAnsi="Arial"/>
          <w:bCs/>
          <w:noProof w:val="0"/>
          <w:color w:val="222222"/>
        </w:rPr>
        <w:t>higher risk of extinction (</w:t>
      </w:r>
      <w:proofErr w:type="spellStart"/>
      <w:r w:rsidRPr="00E23BB7">
        <w:rPr>
          <w:rFonts w:ascii="Arial" w:hAnsi="Arial"/>
          <w:bCs/>
          <w:noProof w:val="0"/>
          <w:color w:val="222222"/>
        </w:rPr>
        <w:t>Yesson</w:t>
      </w:r>
      <w:proofErr w:type="spellEnd"/>
      <w:r w:rsidRPr="00E23BB7">
        <w:rPr>
          <w:rFonts w:ascii="Arial" w:hAnsi="Arial"/>
          <w:bCs/>
          <w:noProof w:val="0"/>
          <w:color w:val="222222"/>
        </w:rPr>
        <w:t xml:space="preserve"> and </w:t>
      </w:r>
      <w:proofErr w:type="spellStart"/>
      <w:r w:rsidRPr="00E23BB7">
        <w:rPr>
          <w:rFonts w:ascii="Arial" w:hAnsi="Arial"/>
          <w:bCs/>
          <w:noProof w:val="0"/>
          <w:color w:val="222222"/>
        </w:rPr>
        <w:t>Culham</w:t>
      </w:r>
      <w:proofErr w:type="spellEnd"/>
      <w:r w:rsidRPr="00E23BB7">
        <w:rPr>
          <w:rFonts w:ascii="Arial" w:hAnsi="Arial"/>
          <w:bCs/>
          <w:noProof w:val="0"/>
          <w:color w:val="222222"/>
        </w:rPr>
        <w:t xml:space="preserve"> 2006b).</w:t>
      </w:r>
      <w:r w:rsidRPr="00E23BB7">
        <w:rPr>
          <w:rFonts w:ascii="Arial" w:hAnsi="Arial"/>
          <w:noProof w:val="0"/>
        </w:rPr>
        <w:t xml:space="preserve"> These risks, conservation motivations</w:t>
      </w:r>
      <w:ins w:id="107" w:author="Vos, R.A." w:date="2013-10-07T18:04:00Z">
        <w:r w:rsidR="001547E4" w:rsidRPr="00E23BB7">
          <w:rPr>
            <w:rFonts w:ascii="Arial" w:hAnsi="Arial"/>
            <w:noProof w:val="0"/>
          </w:rPr>
          <w:t>,</w:t>
        </w:r>
      </w:ins>
      <w:r w:rsidRPr="00E23BB7">
        <w:rPr>
          <w:rFonts w:ascii="Arial" w:hAnsi="Arial"/>
          <w:noProof w:val="0"/>
        </w:rPr>
        <w:t xml:space="preserve"> and the varied distribution patterns of the genus</w:t>
      </w:r>
      <w:ins w:id="108" w:author="Vos, R.A." w:date="2013-10-07T18:07:00Z">
        <w:r w:rsidR="001547E4" w:rsidRPr="00E23BB7">
          <w:rPr>
            <w:rFonts w:ascii="Arial" w:hAnsi="Arial"/>
            <w:noProof w:val="0"/>
          </w:rPr>
          <w:t>,</w:t>
        </w:r>
      </w:ins>
      <w:ins w:id="109" w:author="Vos, R.A." w:date="2013-10-07T18:04:00Z">
        <w:r w:rsidR="001547E4" w:rsidRPr="00E23BB7">
          <w:rPr>
            <w:rFonts w:ascii="Arial" w:hAnsi="Arial"/>
            <w:noProof w:val="0"/>
          </w:rPr>
          <w:t xml:space="preserve"> </w:t>
        </w:r>
      </w:ins>
      <w:del w:id="110" w:author="Vos, R.A." w:date="2013-10-07T18:04:00Z">
        <w:r w:rsidRPr="00E23BB7" w:rsidDel="001547E4">
          <w:rPr>
            <w:rFonts w:ascii="Arial" w:hAnsi="Arial"/>
            <w:noProof w:val="0"/>
          </w:rPr>
          <w:delText xml:space="preserve">, therefore, </w:delText>
        </w:r>
      </w:del>
      <w:r w:rsidRPr="00E23BB7">
        <w:rPr>
          <w:rFonts w:ascii="Arial" w:hAnsi="Arial"/>
          <w:bCs/>
          <w:noProof w:val="0"/>
          <w:color w:val="222222"/>
        </w:rPr>
        <w:t xml:space="preserve">make </w:t>
      </w:r>
      <w:r w:rsidRPr="00E23BB7">
        <w:rPr>
          <w:rFonts w:ascii="Arial" w:hAnsi="Arial"/>
          <w:bCs/>
          <w:i/>
          <w:noProof w:val="0"/>
          <w:color w:val="222222"/>
        </w:rPr>
        <w:t>Nepenthes</w:t>
      </w:r>
      <w:r w:rsidRPr="00E23BB7">
        <w:rPr>
          <w:rFonts w:ascii="Arial" w:hAnsi="Arial"/>
          <w:bCs/>
          <w:noProof w:val="0"/>
          <w:color w:val="222222"/>
        </w:rPr>
        <w:t xml:space="preserve"> an attractive study organism for ENM</w:t>
      </w:r>
      <w:del w:id="111" w:author="Vos, R.A." w:date="2013-10-07T18:05:00Z">
        <w:r w:rsidRPr="00E23BB7" w:rsidDel="001547E4">
          <w:rPr>
            <w:rFonts w:ascii="Arial" w:hAnsi="Arial"/>
            <w:bCs/>
            <w:noProof w:val="0"/>
            <w:color w:val="222222"/>
          </w:rPr>
          <w:delText>s</w:delText>
        </w:r>
      </w:del>
      <w:r w:rsidRPr="00E23BB7">
        <w:rPr>
          <w:rFonts w:ascii="Arial" w:hAnsi="Arial"/>
          <w:bCs/>
          <w:noProof w:val="0"/>
          <w:color w:val="222222"/>
        </w:rPr>
        <w:t>.</w:t>
      </w:r>
      <w:r w:rsidRPr="00E23BB7">
        <w:rPr>
          <w:rFonts w:ascii="Arial" w:hAnsi="Arial"/>
          <w:iCs/>
          <w:noProof w:val="0"/>
          <w:color w:val="222222"/>
        </w:rPr>
        <w:t xml:space="preserve"> Because </w:t>
      </w:r>
      <w:ins w:id="112" w:author="Vos, R.A." w:date="2013-10-07T18:08:00Z">
        <w:r w:rsidR="001547E4" w:rsidRPr="00E23BB7">
          <w:rPr>
            <w:rFonts w:ascii="Arial" w:hAnsi="Arial"/>
            <w:iCs/>
            <w:noProof w:val="0"/>
            <w:color w:val="222222"/>
          </w:rPr>
          <w:t xml:space="preserve">of </w:t>
        </w:r>
      </w:ins>
      <w:ins w:id="113" w:author="Vos, R.A." w:date="2013-10-07T18:06:00Z">
        <w:r w:rsidR="001547E4" w:rsidRPr="00E23BB7">
          <w:rPr>
            <w:rFonts w:ascii="Arial" w:hAnsi="Arial"/>
            <w:iCs/>
            <w:noProof w:val="0"/>
            <w:color w:val="222222"/>
          </w:rPr>
          <w:t xml:space="preserve">variation </w:t>
        </w:r>
      </w:ins>
      <w:del w:id="114" w:author="Vos, R.A." w:date="2013-10-07T18:06:00Z">
        <w:r w:rsidRPr="00E23BB7" w:rsidDel="001547E4">
          <w:rPr>
            <w:rFonts w:ascii="Arial" w:hAnsi="Arial"/>
            <w:iCs/>
            <w:noProof w:val="0"/>
            <w:color w:val="222222"/>
          </w:rPr>
          <w:delText>of the</w:delText>
        </w:r>
      </w:del>
      <w:ins w:id="115" w:author="Vos, R.A." w:date="2013-10-07T18:06:00Z">
        <w:r w:rsidR="001547E4" w:rsidRPr="00E23BB7">
          <w:rPr>
            <w:rFonts w:ascii="Arial" w:hAnsi="Arial"/>
            <w:iCs/>
            <w:noProof w:val="0"/>
            <w:color w:val="222222"/>
          </w:rPr>
          <w:t>in</w:t>
        </w:r>
      </w:ins>
      <w:r w:rsidRPr="00E23BB7">
        <w:rPr>
          <w:rFonts w:ascii="Arial" w:hAnsi="Arial"/>
          <w:iCs/>
          <w:noProof w:val="0"/>
          <w:color w:val="222222"/>
        </w:rPr>
        <w:t xml:space="preserve"> geographic constraint</w:t>
      </w:r>
      <w:ins w:id="116" w:author="Vos, R.A." w:date="2013-10-07T18:06:00Z">
        <w:r w:rsidR="001547E4" w:rsidRPr="00E23BB7">
          <w:rPr>
            <w:rFonts w:ascii="Arial" w:hAnsi="Arial"/>
            <w:iCs/>
            <w:noProof w:val="0"/>
            <w:color w:val="222222"/>
          </w:rPr>
          <w:t>s</w:t>
        </w:r>
      </w:ins>
      <w:r w:rsidRPr="00E23BB7">
        <w:rPr>
          <w:rFonts w:ascii="Arial" w:hAnsi="Arial"/>
          <w:iCs/>
          <w:noProof w:val="0"/>
          <w:color w:val="222222"/>
        </w:rPr>
        <w:t xml:space="preserve"> </w:t>
      </w:r>
      <w:del w:id="117" w:author="Vos, R.A." w:date="2013-10-07T18:06:00Z">
        <w:r w:rsidRPr="00E23BB7" w:rsidDel="001547E4">
          <w:rPr>
            <w:rFonts w:ascii="Arial" w:hAnsi="Arial"/>
            <w:iCs/>
            <w:noProof w:val="0"/>
            <w:color w:val="222222"/>
          </w:rPr>
          <w:delText xml:space="preserve">variation </w:delText>
        </w:r>
      </w:del>
      <w:r w:rsidRPr="00E23BB7">
        <w:rPr>
          <w:rFonts w:ascii="Arial" w:hAnsi="Arial"/>
          <w:iCs/>
          <w:noProof w:val="0"/>
          <w:color w:val="222222"/>
        </w:rPr>
        <w:t xml:space="preserve">between </w:t>
      </w:r>
      <w:del w:id="118" w:author="Vos, R.A." w:date="2013-10-07T18:06:00Z">
        <w:r w:rsidRPr="00E23BB7" w:rsidDel="001547E4">
          <w:rPr>
            <w:rFonts w:ascii="Arial" w:hAnsi="Arial"/>
            <w:iCs/>
            <w:noProof w:val="0"/>
            <w:color w:val="222222"/>
          </w:rPr>
          <w:delText xml:space="preserve">the </w:delText>
        </w:r>
      </w:del>
      <w:r w:rsidRPr="00E23BB7">
        <w:rPr>
          <w:rFonts w:ascii="Arial" w:hAnsi="Arial"/>
          <w:iCs/>
          <w:noProof w:val="0"/>
          <w:color w:val="222222"/>
        </w:rPr>
        <w:t>highland and lowland species</w:t>
      </w:r>
      <w:ins w:id="119" w:author="Vos, R.A." w:date="2013-10-07T18:06:00Z">
        <w:r w:rsidR="001547E4" w:rsidRPr="00E23BB7">
          <w:rPr>
            <w:rFonts w:ascii="Arial" w:hAnsi="Arial"/>
            <w:iCs/>
            <w:noProof w:val="0"/>
            <w:color w:val="222222"/>
          </w:rPr>
          <w:t>,</w:t>
        </w:r>
      </w:ins>
      <w:r w:rsidRPr="00E23BB7">
        <w:rPr>
          <w:rFonts w:ascii="Arial" w:hAnsi="Arial"/>
          <w:iCs/>
          <w:noProof w:val="0"/>
          <w:color w:val="222222"/>
        </w:rPr>
        <w:t xml:space="preserve"> and as evidenced by other mountain endemics (</w:t>
      </w:r>
      <w:proofErr w:type="spellStart"/>
      <w:r w:rsidRPr="00E23BB7">
        <w:rPr>
          <w:rFonts w:ascii="Arial" w:hAnsi="Arial"/>
          <w:iCs/>
          <w:noProof w:val="0"/>
          <w:color w:val="222222"/>
        </w:rPr>
        <w:t>Kozak</w:t>
      </w:r>
      <w:proofErr w:type="spellEnd"/>
      <w:r w:rsidRPr="00E23BB7">
        <w:rPr>
          <w:rFonts w:ascii="Arial" w:hAnsi="Arial"/>
          <w:iCs/>
          <w:noProof w:val="0"/>
          <w:color w:val="222222"/>
        </w:rPr>
        <w:t xml:space="preserve"> and </w:t>
      </w:r>
      <w:proofErr w:type="spellStart"/>
      <w:r w:rsidRPr="00E23BB7">
        <w:rPr>
          <w:rFonts w:ascii="Arial" w:hAnsi="Arial"/>
          <w:iCs/>
          <w:noProof w:val="0"/>
          <w:color w:val="222222"/>
        </w:rPr>
        <w:t>Wiens</w:t>
      </w:r>
      <w:proofErr w:type="spellEnd"/>
      <w:r w:rsidRPr="00E23BB7">
        <w:rPr>
          <w:rFonts w:ascii="Arial" w:hAnsi="Arial"/>
          <w:iCs/>
          <w:noProof w:val="0"/>
          <w:color w:val="222222"/>
        </w:rPr>
        <w:t xml:space="preserve"> 2006), we hypothesize that our models will indicate differing levels of niche conservatism, with highland species being more conserved.</w:t>
      </w:r>
      <w:r w:rsidRPr="00E23BB7">
        <w:rPr>
          <w:rFonts w:ascii="Arial" w:hAnsi="Arial"/>
          <w:noProof w:val="0"/>
          <w:color w:val="222222"/>
        </w:rPr>
        <w:t xml:space="preserve"> </w:t>
      </w:r>
      <w:r w:rsidRPr="00E23BB7">
        <w:rPr>
          <w:rFonts w:ascii="Arial" w:hAnsi="Arial"/>
          <w:bCs/>
          <w:noProof w:val="0"/>
          <w:color w:val="222222"/>
        </w:rPr>
        <w:t xml:space="preserve">The primary goal of this study was to determine the role of niche divergence during the </w:t>
      </w:r>
      <w:del w:id="120" w:author="Vos, R.A." w:date="2013-10-07T18:05:00Z">
        <w:r w:rsidRPr="00E23BB7" w:rsidDel="001547E4">
          <w:rPr>
            <w:rFonts w:ascii="Arial" w:hAnsi="Arial"/>
            <w:bCs/>
            <w:noProof w:val="0"/>
            <w:color w:val="222222"/>
          </w:rPr>
          <w:delText xml:space="preserve">evolution </w:delText>
        </w:r>
      </w:del>
      <w:ins w:id="121" w:author="Vos, R.A." w:date="2013-10-07T18:05:00Z">
        <w:r w:rsidR="001547E4" w:rsidRPr="00E23BB7">
          <w:rPr>
            <w:rFonts w:ascii="Arial" w:hAnsi="Arial"/>
            <w:bCs/>
            <w:noProof w:val="0"/>
            <w:color w:val="222222"/>
          </w:rPr>
          <w:t xml:space="preserve">diversification </w:t>
        </w:r>
      </w:ins>
      <w:r w:rsidRPr="00E23BB7">
        <w:rPr>
          <w:rFonts w:ascii="Arial" w:hAnsi="Arial"/>
          <w:bCs/>
          <w:noProof w:val="0"/>
          <w:color w:val="222222"/>
        </w:rPr>
        <w:t xml:space="preserve">of </w:t>
      </w:r>
      <w:r w:rsidRPr="00E23BB7">
        <w:rPr>
          <w:rFonts w:ascii="Arial" w:hAnsi="Arial"/>
          <w:bCs/>
          <w:i/>
          <w:noProof w:val="0"/>
          <w:color w:val="222222"/>
        </w:rPr>
        <w:t>Nepenthes</w:t>
      </w:r>
      <w:del w:id="122" w:author="Vos, R.A." w:date="2013-10-07T18:04:00Z">
        <w:r w:rsidRPr="00E23BB7" w:rsidDel="001547E4">
          <w:rPr>
            <w:rFonts w:ascii="Arial" w:hAnsi="Arial"/>
            <w:bCs/>
            <w:noProof w:val="0"/>
            <w:color w:val="222222"/>
          </w:rPr>
          <w:delText xml:space="preserve"> using ENMs</w:delText>
        </w:r>
      </w:del>
      <w:r w:rsidRPr="00E23BB7">
        <w:rPr>
          <w:rFonts w:ascii="Arial" w:hAnsi="Arial"/>
          <w:bCs/>
          <w:i/>
          <w:noProof w:val="0"/>
          <w:color w:val="222222"/>
        </w:rPr>
        <w:t xml:space="preserve">. </w:t>
      </w:r>
      <w:r w:rsidRPr="00E23BB7">
        <w:rPr>
          <w:rFonts w:ascii="Arial" w:hAnsi="Arial"/>
          <w:bCs/>
          <w:noProof w:val="0"/>
          <w:color w:val="222222"/>
        </w:rPr>
        <w:t xml:space="preserve">To do so, we investigated how niche divergence has </w:t>
      </w:r>
      <w:del w:id="123" w:author="Vos, R.A." w:date="2013-10-07T18:08:00Z">
        <w:r w:rsidRPr="00E23BB7" w:rsidDel="001547E4">
          <w:rPr>
            <w:rFonts w:ascii="Arial" w:hAnsi="Arial"/>
            <w:bCs/>
            <w:noProof w:val="0"/>
            <w:color w:val="222222"/>
          </w:rPr>
          <w:delText>been shaped from a phylogenic perspective with</w:delText>
        </w:r>
      </w:del>
      <w:ins w:id="124" w:author="Vos, R.A." w:date="2013-10-07T18:08:00Z">
        <w:r w:rsidR="001547E4" w:rsidRPr="00E23BB7">
          <w:rPr>
            <w:rFonts w:ascii="Arial" w:hAnsi="Arial"/>
            <w:bCs/>
            <w:noProof w:val="0"/>
            <w:color w:val="222222"/>
          </w:rPr>
          <w:t>evolved on the phylogeny for</w:t>
        </w:r>
      </w:ins>
      <w:r w:rsidRPr="00E23BB7">
        <w:rPr>
          <w:rFonts w:ascii="Arial" w:hAnsi="Arial"/>
          <w:bCs/>
          <w:noProof w:val="0"/>
          <w:color w:val="222222"/>
        </w:rPr>
        <w:t xml:space="preserve"> six closely related species of </w:t>
      </w:r>
      <w:r w:rsidRPr="00E23BB7">
        <w:rPr>
          <w:rFonts w:ascii="Arial" w:hAnsi="Arial"/>
          <w:bCs/>
          <w:i/>
          <w:noProof w:val="0"/>
          <w:color w:val="222222"/>
        </w:rPr>
        <w:t xml:space="preserve">Nepenthes. </w:t>
      </w:r>
      <w:r w:rsidRPr="00E23BB7">
        <w:rPr>
          <w:rFonts w:ascii="Arial" w:hAnsi="Arial"/>
          <w:bCs/>
          <w:noProof w:val="0"/>
          <w:color w:val="222222"/>
        </w:rPr>
        <w:t xml:space="preserve">We also predict how </w:t>
      </w:r>
      <w:r w:rsidR="0057124C" w:rsidRPr="00E23BB7">
        <w:rPr>
          <w:rFonts w:ascii="Arial" w:hAnsi="Arial"/>
          <w:bCs/>
          <w:noProof w:val="0"/>
          <w:color w:val="222222"/>
        </w:rPr>
        <w:t xml:space="preserve">a </w:t>
      </w:r>
      <w:r w:rsidRPr="00E23BB7">
        <w:rPr>
          <w:rFonts w:ascii="Arial" w:hAnsi="Arial"/>
          <w:bCs/>
          <w:noProof w:val="0"/>
          <w:color w:val="222222"/>
        </w:rPr>
        <w:t>future climate scenario may affect distribution and habitat availability of these species based on the level of conservatism or divergence.</w:t>
      </w:r>
    </w:p>
    <w:p w14:paraId="58B1B7E0" w14:textId="77777777" w:rsidR="00A358F5" w:rsidRPr="00E23BB7" w:rsidRDefault="00A358F5">
      <w:pPr>
        <w:spacing w:after="0" w:line="480" w:lineRule="auto"/>
        <w:rPr>
          <w:rFonts w:ascii="Arial" w:hAnsi="Arial"/>
          <w:noProof w:val="0"/>
          <w:color w:val="222222"/>
        </w:rPr>
      </w:pPr>
    </w:p>
    <w:p w14:paraId="34E7FB1F" w14:textId="77777777" w:rsidR="00A358F5" w:rsidRPr="00E23BB7" w:rsidRDefault="00A358F5">
      <w:pPr>
        <w:spacing w:after="0" w:line="480" w:lineRule="auto"/>
        <w:rPr>
          <w:rFonts w:ascii="Arial" w:hAnsi="Arial"/>
          <w:i/>
          <w:noProof w:val="0"/>
          <w:color w:val="222222"/>
        </w:rPr>
      </w:pPr>
      <w:r w:rsidRPr="00E23BB7">
        <w:rPr>
          <w:rFonts w:ascii="Arial" w:hAnsi="Arial"/>
          <w:b/>
          <w:iCs/>
          <w:noProof w:val="0"/>
          <w:color w:val="222222"/>
        </w:rPr>
        <w:t>Methods</w:t>
      </w:r>
    </w:p>
    <w:p w14:paraId="42999992" w14:textId="77777777" w:rsidR="00A358F5" w:rsidRPr="00E23BB7" w:rsidRDefault="00A358F5">
      <w:pPr>
        <w:spacing w:after="0" w:line="480" w:lineRule="auto"/>
        <w:rPr>
          <w:rFonts w:ascii="Arial" w:hAnsi="Arial"/>
          <w:i/>
          <w:noProof w:val="0"/>
          <w:color w:val="222222"/>
        </w:rPr>
      </w:pPr>
      <w:r w:rsidRPr="00E23BB7">
        <w:rPr>
          <w:rFonts w:ascii="Arial" w:hAnsi="Arial"/>
          <w:i/>
          <w:noProof w:val="0"/>
          <w:color w:val="222222"/>
        </w:rPr>
        <w:t>Study system and accessions</w:t>
      </w:r>
    </w:p>
    <w:p w14:paraId="19A5508E" w14:textId="77777777" w:rsidR="00A358F5" w:rsidRPr="00E23BB7" w:rsidRDefault="00A358F5">
      <w:pPr>
        <w:tabs>
          <w:tab w:val="left" w:pos="0"/>
        </w:tabs>
        <w:spacing w:after="0" w:line="480" w:lineRule="auto"/>
        <w:rPr>
          <w:rFonts w:ascii="Arial" w:hAnsi="Arial"/>
          <w:noProof w:val="0"/>
          <w:color w:val="222222"/>
        </w:rPr>
      </w:pPr>
      <w:r w:rsidRPr="00E23BB7">
        <w:rPr>
          <w:rFonts w:ascii="Arial" w:hAnsi="Arial"/>
          <w:noProof w:val="0"/>
          <w:color w:val="222222"/>
        </w:rPr>
        <w:t xml:space="preserve">We selected species belonging to two clades in the most recently reconstructed molecular phylogeny of </w:t>
      </w:r>
      <w:r w:rsidRPr="00E23BB7">
        <w:rPr>
          <w:rFonts w:ascii="Arial" w:hAnsi="Arial"/>
          <w:i/>
          <w:noProof w:val="0"/>
          <w:color w:val="222222"/>
        </w:rPr>
        <w:t xml:space="preserve">Nepenthes </w:t>
      </w:r>
      <w:r w:rsidRPr="00E23BB7">
        <w:rPr>
          <w:rFonts w:ascii="Arial" w:hAnsi="Arial"/>
          <w:noProof w:val="0"/>
          <w:color w:val="222222"/>
        </w:rPr>
        <w:t xml:space="preserve">from </w:t>
      </w:r>
      <w:proofErr w:type="spellStart"/>
      <w:r w:rsidRPr="00E23BB7">
        <w:rPr>
          <w:rFonts w:ascii="Arial" w:hAnsi="Arial"/>
          <w:noProof w:val="0"/>
          <w:color w:val="222222"/>
        </w:rPr>
        <w:t>Meimb</w:t>
      </w:r>
      <w:ins w:id="125" w:author="Vos, R.A." w:date="2013-10-07T18:09:00Z">
        <w:r w:rsidR="001547E4" w:rsidRPr="00E23BB7">
          <w:rPr>
            <w:rFonts w:ascii="Arial" w:hAnsi="Arial"/>
            <w:noProof w:val="0"/>
            <w:color w:val="222222"/>
          </w:rPr>
          <w:t>e</w:t>
        </w:r>
      </w:ins>
      <w:del w:id="126" w:author="Vos, R.A." w:date="2013-10-07T18:09:00Z">
        <w:r w:rsidRPr="00E23BB7" w:rsidDel="001547E4">
          <w:rPr>
            <w:rFonts w:ascii="Arial" w:hAnsi="Arial"/>
            <w:noProof w:val="0"/>
            <w:color w:val="222222"/>
          </w:rPr>
          <w:delText>u</w:delText>
        </w:r>
      </w:del>
      <w:r w:rsidRPr="00E23BB7">
        <w:rPr>
          <w:rFonts w:ascii="Arial" w:hAnsi="Arial"/>
          <w:noProof w:val="0"/>
          <w:color w:val="222222"/>
        </w:rPr>
        <w:t>rg</w:t>
      </w:r>
      <w:proofErr w:type="spellEnd"/>
      <w:r w:rsidRPr="00E23BB7">
        <w:rPr>
          <w:rFonts w:ascii="Arial" w:hAnsi="Arial"/>
          <w:noProof w:val="0"/>
          <w:color w:val="222222"/>
        </w:rPr>
        <w:t xml:space="preserve"> and </w:t>
      </w:r>
      <w:proofErr w:type="spellStart"/>
      <w:r w:rsidRPr="00E23BB7">
        <w:rPr>
          <w:rFonts w:ascii="Arial" w:hAnsi="Arial"/>
          <w:noProof w:val="0"/>
          <w:color w:val="222222"/>
        </w:rPr>
        <w:t>Heubl</w:t>
      </w:r>
      <w:proofErr w:type="spellEnd"/>
      <w:r w:rsidRPr="00E23BB7">
        <w:rPr>
          <w:rFonts w:ascii="Arial" w:hAnsi="Arial"/>
          <w:noProof w:val="0"/>
          <w:color w:val="222222"/>
        </w:rPr>
        <w:t xml:space="preserve"> (2006).</w:t>
      </w:r>
      <w:r w:rsidR="00042847" w:rsidRPr="00E23BB7">
        <w:rPr>
          <w:rFonts w:ascii="Arial" w:hAnsi="Arial"/>
          <w:noProof w:val="0"/>
          <w:color w:val="222222"/>
        </w:rPr>
        <w:t xml:space="preserve"> </w:t>
      </w:r>
      <w:commentRangeStart w:id="127"/>
      <w:r w:rsidR="00042847" w:rsidRPr="00E23BB7">
        <w:rPr>
          <w:rFonts w:ascii="Arial" w:hAnsi="Arial"/>
          <w:noProof w:val="0"/>
          <w:color w:val="222222"/>
        </w:rPr>
        <w:t xml:space="preserve">Low resolution in the </w:t>
      </w:r>
      <w:r w:rsidR="00042847" w:rsidRPr="00E23BB7">
        <w:rPr>
          <w:rFonts w:ascii="Arial" w:hAnsi="Arial"/>
          <w:i/>
          <w:noProof w:val="0"/>
          <w:color w:val="222222"/>
        </w:rPr>
        <w:t>Nepenthes</w:t>
      </w:r>
      <w:r w:rsidR="00042847" w:rsidRPr="00E23BB7">
        <w:rPr>
          <w:rFonts w:ascii="Arial" w:hAnsi="Arial"/>
          <w:noProof w:val="0"/>
          <w:color w:val="222222"/>
        </w:rPr>
        <w:t xml:space="preserve"> </w:t>
      </w:r>
      <w:r w:rsidR="0044763D" w:rsidRPr="00E23BB7">
        <w:rPr>
          <w:rFonts w:ascii="Arial" w:hAnsi="Arial"/>
          <w:noProof w:val="0"/>
          <w:color w:val="222222"/>
        </w:rPr>
        <w:t>phylogeny</w:t>
      </w:r>
      <w:r w:rsidR="009208D8" w:rsidRPr="00E23BB7">
        <w:rPr>
          <w:rFonts w:ascii="Arial" w:hAnsi="Arial"/>
          <w:noProof w:val="0"/>
          <w:color w:val="222222"/>
        </w:rPr>
        <w:t xml:space="preserve"> and recent </w:t>
      </w:r>
      <w:r w:rsidR="00033734" w:rsidRPr="00E23BB7">
        <w:rPr>
          <w:rFonts w:ascii="Arial" w:hAnsi="Arial"/>
          <w:noProof w:val="0"/>
          <w:color w:val="222222"/>
        </w:rPr>
        <w:t>prompts</w:t>
      </w:r>
      <w:r w:rsidR="009208D8" w:rsidRPr="00E23BB7">
        <w:rPr>
          <w:rFonts w:ascii="Arial" w:hAnsi="Arial"/>
          <w:noProof w:val="0"/>
          <w:color w:val="222222"/>
        </w:rPr>
        <w:t xml:space="preserve"> to include ecological information </w:t>
      </w:r>
      <w:del w:id="128" w:author="Vos, R.A." w:date="2013-10-07T18:10:00Z">
        <w:r w:rsidR="009208D8" w:rsidRPr="00E23BB7" w:rsidDel="001547E4">
          <w:rPr>
            <w:rFonts w:ascii="Arial" w:hAnsi="Arial"/>
            <w:noProof w:val="0"/>
            <w:color w:val="222222"/>
          </w:rPr>
          <w:delText xml:space="preserve">to </w:delText>
        </w:r>
      </w:del>
      <w:ins w:id="129" w:author="Vos, R.A." w:date="2013-10-07T18:10:00Z">
        <w:r w:rsidR="001547E4" w:rsidRPr="00E23BB7">
          <w:rPr>
            <w:rFonts w:ascii="Arial" w:hAnsi="Arial"/>
            <w:noProof w:val="0"/>
            <w:color w:val="222222"/>
          </w:rPr>
          <w:t xml:space="preserve">in </w:t>
        </w:r>
      </w:ins>
      <w:r w:rsidR="009208D8" w:rsidRPr="00E23BB7">
        <w:rPr>
          <w:rFonts w:ascii="Arial" w:hAnsi="Arial"/>
          <w:noProof w:val="0"/>
          <w:color w:val="222222"/>
        </w:rPr>
        <w:t>collection material (Clarke and Moran 2011)</w:t>
      </w:r>
      <w:r w:rsidR="00033734" w:rsidRPr="00E23BB7">
        <w:rPr>
          <w:rFonts w:ascii="Arial" w:hAnsi="Arial"/>
          <w:noProof w:val="0"/>
          <w:color w:val="222222"/>
        </w:rPr>
        <w:t xml:space="preserve">, </w:t>
      </w:r>
      <w:commentRangeEnd w:id="127"/>
      <w:r w:rsidR="00DB281B">
        <w:rPr>
          <w:rStyle w:val="Verwijzingopmerking"/>
        </w:rPr>
        <w:commentReference w:id="127"/>
      </w:r>
      <w:r w:rsidR="00033734" w:rsidRPr="00E23BB7">
        <w:rPr>
          <w:rFonts w:ascii="Arial" w:hAnsi="Arial"/>
          <w:noProof w:val="0"/>
          <w:color w:val="222222"/>
        </w:rPr>
        <w:t>motivated our use of</w:t>
      </w:r>
      <w:r w:rsidR="009208D8" w:rsidRPr="00E23BB7">
        <w:rPr>
          <w:rFonts w:ascii="Arial" w:hAnsi="Arial"/>
          <w:noProof w:val="0"/>
          <w:color w:val="222222"/>
        </w:rPr>
        <w:t xml:space="preserve"> niche models </w:t>
      </w:r>
      <w:r w:rsidR="00D919E7" w:rsidRPr="00E23BB7">
        <w:rPr>
          <w:rFonts w:ascii="Arial" w:hAnsi="Arial"/>
          <w:noProof w:val="0"/>
          <w:color w:val="222222"/>
        </w:rPr>
        <w:t>to i</w:t>
      </w:r>
      <w:r w:rsidR="00D3303C" w:rsidRPr="00E23BB7">
        <w:rPr>
          <w:rFonts w:ascii="Arial" w:hAnsi="Arial"/>
          <w:noProof w:val="0"/>
          <w:color w:val="222222"/>
        </w:rPr>
        <w:t>ncrease</w:t>
      </w:r>
      <w:r w:rsidR="00033734" w:rsidRPr="00E23BB7">
        <w:rPr>
          <w:rFonts w:ascii="Arial" w:hAnsi="Arial"/>
          <w:noProof w:val="0"/>
          <w:color w:val="222222"/>
        </w:rPr>
        <w:t xml:space="preserve"> the</w:t>
      </w:r>
      <w:r w:rsidR="00D3303C" w:rsidRPr="00E23BB7">
        <w:rPr>
          <w:rFonts w:ascii="Arial" w:hAnsi="Arial"/>
          <w:noProof w:val="0"/>
          <w:color w:val="222222"/>
        </w:rPr>
        <w:t xml:space="preserve"> understanding of relationships and drivers of evolution within this genus</w:t>
      </w:r>
      <w:r w:rsidR="000A1F90" w:rsidRPr="00E23BB7">
        <w:rPr>
          <w:rFonts w:ascii="Arial" w:hAnsi="Arial"/>
          <w:noProof w:val="0"/>
          <w:color w:val="222222"/>
        </w:rPr>
        <w:t>.</w:t>
      </w:r>
      <w:r w:rsidR="00042847" w:rsidRPr="00E23BB7">
        <w:rPr>
          <w:rFonts w:ascii="Arial" w:hAnsi="Arial"/>
          <w:noProof w:val="0"/>
          <w:color w:val="222222"/>
        </w:rPr>
        <w:t xml:space="preserve"> </w:t>
      </w:r>
      <w:r w:rsidR="000A1F90" w:rsidRPr="00E23BB7">
        <w:rPr>
          <w:rFonts w:ascii="Arial" w:hAnsi="Arial"/>
          <w:noProof w:val="0"/>
          <w:color w:val="222222"/>
        </w:rPr>
        <w:t>In</w:t>
      </w:r>
      <w:r w:rsidR="00D3303C" w:rsidRPr="00E23BB7">
        <w:rPr>
          <w:rFonts w:ascii="Arial" w:hAnsi="Arial"/>
          <w:noProof w:val="0"/>
          <w:color w:val="222222"/>
        </w:rPr>
        <w:t xml:space="preserve">sufficient </w:t>
      </w:r>
      <w:del w:id="130" w:author="Vos, R.A." w:date="2013-10-07T18:10:00Z">
        <w:r w:rsidR="000A1F90" w:rsidRPr="00E23BB7" w:rsidDel="001547E4">
          <w:rPr>
            <w:rFonts w:ascii="Arial" w:hAnsi="Arial"/>
            <w:noProof w:val="0"/>
            <w:color w:val="222222"/>
          </w:rPr>
          <w:delText>occurance</w:delText>
        </w:r>
      </w:del>
      <w:ins w:id="131" w:author="Vos, R.A." w:date="2013-10-07T18:10:00Z">
        <w:r w:rsidR="001547E4" w:rsidRPr="00E23BB7">
          <w:rPr>
            <w:rFonts w:ascii="Arial" w:hAnsi="Arial"/>
            <w:noProof w:val="0"/>
            <w:color w:val="222222"/>
          </w:rPr>
          <w:t>occurrence</w:t>
        </w:r>
      </w:ins>
      <w:r w:rsidR="000A1F90" w:rsidRPr="00E23BB7">
        <w:rPr>
          <w:rFonts w:ascii="Arial" w:hAnsi="Arial"/>
          <w:noProof w:val="0"/>
          <w:color w:val="222222"/>
        </w:rPr>
        <w:t xml:space="preserve"> records</w:t>
      </w:r>
      <w:r w:rsidR="00D3303C" w:rsidRPr="00E23BB7">
        <w:rPr>
          <w:rFonts w:ascii="Arial" w:hAnsi="Arial"/>
          <w:noProof w:val="0"/>
          <w:color w:val="222222"/>
        </w:rPr>
        <w:t xml:space="preserve"> </w:t>
      </w:r>
      <w:r w:rsidR="000A1F90" w:rsidRPr="00E23BB7">
        <w:rPr>
          <w:rFonts w:ascii="Arial" w:hAnsi="Arial"/>
          <w:noProof w:val="0"/>
          <w:color w:val="222222"/>
        </w:rPr>
        <w:t xml:space="preserve">for </w:t>
      </w:r>
      <w:r w:rsidR="00042847" w:rsidRPr="00E23BB7">
        <w:rPr>
          <w:rFonts w:ascii="Arial" w:hAnsi="Arial"/>
          <w:noProof w:val="0"/>
          <w:color w:val="222222"/>
        </w:rPr>
        <w:t xml:space="preserve">many species, due to either narrow endemism </w:t>
      </w:r>
      <w:r w:rsidR="00D3303C" w:rsidRPr="00E23BB7">
        <w:rPr>
          <w:rFonts w:ascii="Arial" w:hAnsi="Arial"/>
          <w:noProof w:val="0"/>
          <w:color w:val="222222"/>
        </w:rPr>
        <w:t>or low collection records, however, limit</w:t>
      </w:r>
      <w:del w:id="132" w:author="Vos, R.A." w:date="2013-10-07T18:13:00Z">
        <w:r w:rsidR="00D3303C" w:rsidRPr="00E23BB7" w:rsidDel="00DB281B">
          <w:rPr>
            <w:rFonts w:ascii="Arial" w:hAnsi="Arial"/>
            <w:noProof w:val="0"/>
            <w:color w:val="222222"/>
          </w:rPr>
          <w:delText>s</w:delText>
        </w:r>
      </w:del>
      <w:r w:rsidR="00D3303C" w:rsidRPr="00E23BB7">
        <w:rPr>
          <w:rFonts w:ascii="Arial" w:hAnsi="Arial"/>
          <w:noProof w:val="0"/>
          <w:color w:val="222222"/>
        </w:rPr>
        <w:t xml:space="preserve"> a wide-scale analysis </w:t>
      </w:r>
      <w:r w:rsidR="00A40F5B" w:rsidRPr="00E23BB7">
        <w:rPr>
          <w:rFonts w:ascii="Arial" w:hAnsi="Arial"/>
          <w:noProof w:val="0"/>
          <w:color w:val="222222"/>
        </w:rPr>
        <w:t>of the genus. We chose to use 10</w:t>
      </w:r>
      <w:r w:rsidR="00D3303C" w:rsidRPr="00E23BB7">
        <w:rPr>
          <w:rFonts w:ascii="Arial" w:hAnsi="Arial"/>
          <w:noProof w:val="0"/>
          <w:color w:val="222222"/>
        </w:rPr>
        <w:t xml:space="preserve"> species for which we had sufficient data records and which could be closely </w:t>
      </w:r>
      <w:del w:id="133" w:author="Vos, R.A." w:date="2013-10-07T18:13:00Z">
        <w:r w:rsidR="00D3303C" w:rsidRPr="00E23BB7" w:rsidDel="00DB281B">
          <w:rPr>
            <w:rFonts w:ascii="Arial" w:hAnsi="Arial"/>
            <w:noProof w:val="0"/>
            <w:color w:val="222222"/>
          </w:rPr>
          <w:delText xml:space="preserve">linked </w:delText>
        </w:r>
      </w:del>
      <w:ins w:id="134" w:author="Vos, R.A." w:date="2013-10-07T18:13:00Z">
        <w:r w:rsidR="00DB281B">
          <w:rPr>
            <w:rFonts w:ascii="Arial" w:hAnsi="Arial"/>
            <w:noProof w:val="0"/>
            <w:color w:val="222222"/>
          </w:rPr>
          <w:t>associated</w:t>
        </w:r>
        <w:r w:rsidR="00DB281B" w:rsidRPr="00E23BB7">
          <w:rPr>
            <w:rFonts w:ascii="Arial" w:hAnsi="Arial"/>
            <w:noProof w:val="0"/>
            <w:color w:val="222222"/>
          </w:rPr>
          <w:t xml:space="preserve"> </w:t>
        </w:r>
      </w:ins>
      <w:r w:rsidR="00D3303C" w:rsidRPr="00E23BB7">
        <w:rPr>
          <w:rFonts w:ascii="Arial" w:hAnsi="Arial"/>
          <w:noProof w:val="0"/>
          <w:color w:val="222222"/>
        </w:rPr>
        <w:t xml:space="preserve">with another species </w:t>
      </w:r>
      <w:del w:id="135" w:author="Vos, R.A." w:date="2013-10-07T18:13:00Z">
        <w:r w:rsidR="00D3303C" w:rsidRPr="00E23BB7" w:rsidDel="00DB281B">
          <w:rPr>
            <w:rFonts w:ascii="Arial" w:hAnsi="Arial"/>
            <w:noProof w:val="0"/>
            <w:color w:val="222222"/>
          </w:rPr>
          <w:delText>and put them into</w:delText>
        </w:r>
      </w:del>
      <w:ins w:id="136" w:author="Vos, R.A." w:date="2013-10-07T18:13:00Z">
        <w:r w:rsidR="00DB281B">
          <w:rPr>
            <w:rFonts w:ascii="Arial" w:hAnsi="Arial"/>
            <w:noProof w:val="0"/>
            <w:color w:val="222222"/>
          </w:rPr>
          <w:t>in order to form</w:t>
        </w:r>
      </w:ins>
      <w:r w:rsidR="00D3303C" w:rsidRPr="00E23BB7">
        <w:rPr>
          <w:rFonts w:ascii="Arial" w:hAnsi="Arial"/>
          <w:noProof w:val="0"/>
          <w:color w:val="222222"/>
        </w:rPr>
        <w:t xml:space="preserve"> pairs </w:t>
      </w:r>
      <w:r w:rsidRPr="00E23BB7">
        <w:rPr>
          <w:rFonts w:ascii="Arial" w:hAnsi="Arial"/>
          <w:noProof w:val="0"/>
          <w:color w:val="222222"/>
        </w:rPr>
        <w:t>(Figure 1).</w:t>
      </w:r>
      <w:r w:rsidR="00D3303C" w:rsidRPr="00E23BB7">
        <w:rPr>
          <w:rFonts w:ascii="Arial" w:hAnsi="Arial"/>
          <w:noProof w:val="0"/>
          <w:color w:val="222222"/>
        </w:rPr>
        <w:t xml:space="preserve"> For the two clades encompassing these pairs</w:t>
      </w:r>
      <w:r w:rsidRPr="00E23BB7">
        <w:rPr>
          <w:rFonts w:ascii="Arial" w:hAnsi="Arial"/>
          <w:noProof w:val="0"/>
          <w:color w:val="222222"/>
        </w:rPr>
        <w:t>, one clade is chiefly comprised of lowland species and the other is chiefly comprised of highland species (Table 1). These two clades are from here forward referred to as the lowland and highland clade, respectively.</w:t>
      </w:r>
    </w:p>
    <w:p w14:paraId="76101B3E" w14:textId="77777777" w:rsidR="00A358F5" w:rsidRPr="00E23BB7" w:rsidRDefault="00A358F5">
      <w:pPr>
        <w:tabs>
          <w:tab w:val="left" w:pos="0"/>
        </w:tabs>
        <w:spacing w:after="0" w:line="480" w:lineRule="auto"/>
        <w:rPr>
          <w:rFonts w:ascii="Arial" w:hAnsi="Arial"/>
          <w:noProof w:val="0"/>
          <w:color w:val="222222"/>
        </w:rPr>
      </w:pPr>
    </w:p>
    <w:p w14:paraId="62F21A8C" w14:textId="77777777" w:rsidR="00A358F5" w:rsidRPr="00E23BB7" w:rsidRDefault="00A358F5">
      <w:pPr>
        <w:tabs>
          <w:tab w:val="left" w:pos="0"/>
        </w:tabs>
        <w:spacing w:after="0" w:line="480" w:lineRule="auto"/>
        <w:rPr>
          <w:rFonts w:ascii="Arial" w:hAnsi="Arial"/>
          <w:noProof w:val="0"/>
          <w:color w:val="222222"/>
        </w:rPr>
      </w:pPr>
      <w:r w:rsidRPr="00E23BB7">
        <w:rPr>
          <w:rFonts w:ascii="Arial" w:hAnsi="Arial"/>
          <w:noProof w:val="0"/>
          <w:color w:val="222222"/>
        </w:rPr>
        <w:t xml:space="preserve">Locality data of 12 species comprising the 6 selected pairs were used for analysis of diversification (Table 1). The bulk of the locality data was derived from the specimen databases of Naturalis Biodiversity Center, the Global Biodiversity Information Facility, the Smithsonian Institution and the New York Botanical Garden. Verified and closely examined herbarium records were either geo-tagged in the field, or had named </w:t>
      </w:r>
      <w:del w:id="137" w:author="Vos, R.A." w:date="2013-10-07T18:14:00Z">
        <w:r w:rsidRPr="00E23BB7" w:rsidDel="00DB281B">
          <w:rPr>
            <w:rFonts w:ascii="Arial" w:hAnsi="Arial"/>
            <w:noProof w:val="0"/>
            <w:color w:val="222222"/>
          </w:rPr>
          <w:delText>localities which</w:delText>
        </w:r>
      </w:del>
      <w:ins w:id="138" w:author="Vos, R.A." w:date="2013-10-07T18:14:00Z">
        <w:r w:rsidR="00DB281B" w:rsidRPr="00E23BB7">
          <w:rPr>
            <w:rFonts w:ascii="Arial" w:hAnsi="Arial"/>
            <w:noProof w:val="0"/>
            <w:color w:val="222222"/>
          </w:rPr>
          <w:t>localities that</w:t>
        </w:r>
      </w:ins>
      <w:r w:rsidRPr="00E23BB7">
        <w:rPr>
          <w:rFonts w:ascii="Arial" w:hAnsi="Arial"/>
          <w:noProof w:val="0"/>
          <w:color w:val="222222"/>
        </w:rPr>
        <w:t xml:space="preserve"> were geo-referenced using online gazetteers</w:t>
      </w:r>
      <w:r w:rsidRPr="00E23BB7">
        <w:rPr>
          <w:rFonts w:ascii="Arial" w:hAnsi="Arial"/>
          <w:noProof w:val="0"/>
        </w:rPr>
        <w:t>.</w:t>
      </w:r>
      <w:r w:rsidRPr="00E23BB7">
        <w:rPr>
          <w:rFonts w:ascii="Arial" w:hAnsi="Arial"/>
          <w:noProof w:val="0"/>
          <w:color w:val="222222"/>
        </w:rPr>
        <w:t xml:space="preserve"> We removed replicate species records per 5 arc-minute spatial raster cell (Table 1).</w:t>
      </w:r>
    </w:p>
    <w:p w14:paraId="7CF164F7" w14:textId="77777777" w:rsidR="00A358F5" w:rsidRPr="00E23BB7" w:rsidRDefault="00A358F5">
      <w:pPr>
        <w:spacing w:after="0" w:line="480" w:lineRule="auto"/>
        <w:rPr>
          <w:rFonts w:ascii="Arial" w:hAnsi="Arial"/>
          <w:noProof w:val="0"/>
          <w:color w:val="222222"/>
        </w:rPr>
      </w:pPr>
    </w:p>
    <w:p w14:paraId="53BB5E73" w14:textId="77777777" w:rsidR="00A358F5" w:rsidRPr="00E23BB7" w:rsidRDefault="00A358F5">
      <w:pPr>
        <w:spacing w:after="0" w:line="480" w:lineRule="auto"/>
        <w:rPr>
          <w:rFonts w:ascii="Arial" w:hAnsi="Arial"/>
          <w:i/>
          <w:noProof w:val="0"/>
          <w:color w:val="222222"/>
        </w:rPr>
      </w:pPr>
      <w:r w:rsidRPr="00E23BB7">
        <w:rPr>
          <w:rFonts w:ascii="Arial" w:hAnsi="Arial"/>
          <w:i/>
          <w:noProof w:val="0"/>
          <w:color w:val="222222"/>
        </w:rPr>
        <w:t>Ecological Niche Modeling</w:t>
      </w:r>
    </w:p>
    <w:p w14:paraId="56235265" w14:textId="77777777" w:rsidR="00A358F5" w:rsidRPr="00E23BB7" w:rsidRDefault="00A358F5">
      <w:pPr>
        <w:spacing w:after="0" w:line="480" w:lineRule="auto"/>
        <w:rPr>
          <w:rFonts w:ascii="Arial" w:hAnsi="Arial"/>
          <w:noProof w:val="0"/>
        </w:rPr>
      </w:pPr>
      <w:r w:rsidRPr="00E23BB7">
        <w:rPr>
          <w:rFonts w:ascii="Arial" w:hAnsi="Arial"/>
          <w:noProof w:val="0"/>
        </w:rPr>
        <w:t>Ecological Niche Models</w:t>
      </w:r>
      <w:r w:rsidR="005D1609" w:rsidRPr="00E23BB7">
        <w:rPr>
          <w:rFonts w:ascii="Arial" w:hAnsi="Arial"/>
          <w:noProof w:val="0"/>
        </w:rPr>
        <w:t xml:space="preserve"> (ENMs)</w:t>
      </w:r>
      <w:r w:rsidRPr="00E23BB7">
        <w:rPr>
          <w:rFonts w:ascii="Arial" w:hAnsi="Arial"/>
          <w:noProof w:val="0"/>
        </w:rPr>
        <w:t xml:space="preserve"> identify the relationship between species presence records and the (</w:t>
      </w:r>
      <w:proofErr w:type="gramStart"/>
      <w:r w:rsidRPr="00E23BB7">
        <w:rPr>
          <w:rFonts w:ascii="Arial" w:hAnsi="Arial"/>
          <w:noProof w:val="0"/>
        </w:rPr>
        <w:t>a)biotic</w:t>
      </w:r>
      <w:proofErr w:type="gramEnd"/>
      <w:r w:rsidRPr="00E23BB7">
        <w:rPr>
          <w:rFonts w:ascii="Arial" w:hAnsi="Arial"/>
          <w:noProof w:val="0"/>
        </w:rPr>
        <w:t xml:space="preserve"> conditions occurring at those sites </w:t>
      </w:r>
      <w:r w:rsidRPr="00E23BB7">
        <w:rPr>
          <w:noProof w:val="0"/>
        </w:rPr>
        <w:fldChar w:fldCharType="begin"/>
      </w:r>
      <w:r w:rsidRPr="00E23BB7">
        <w:rPr>
          <w:rFonts w:ascii="Arial" w:hAnsi="Arial"/>
          <w:noProof w:val="0"/>
        </w:rPr>
        <w:instrText xml:space="preserve"> ADDIN EN.CITE &lt;EndNote&gt;&lt;Cite&gt;&lt;Author&gt;Peterson&lt;/Author&gt;&lt;Year&gt;2011&lt;/Year&gt;&lt;RecNum&gt;5358&lt;/RecNum&gt;&lt;Prefix&gt;http://pmip2.lsce.ipsl.fr/pmip2/`; &lt;/Prefix&gt;&lt;DisplayText&gt;(http://pmip2.lsce.ipsl.fr/pmip2/; Peterson&lt;style face="italic"&gt; et al.&lt;/style&gt;, 2011)&lt;/DisplayText&gt;&lt;record&gt;&lt;rec-number&gt;5358&lt;/rec-number&gt;&lt;foreign-keys&gt;&lt;key app="EN" db-id="002vfpprv5d92ue5wdyxfwvidz2a09a0ts0z"&gt;5358&lt;/key&gt;&lt;/foreign-keys&gt;&lt;ref-type name="Book"&gt;6&lt;/ref-type&gt;&lt;contributors&gt;&lt;authors&gt;&lt;author&gt;A. Townsend Peterson&lt;/author&gt;&lt;author&gt;Jorge Soberón&lt;/author&gt;&lt;author&gt;Richard G. Pearson&lt;/author&gt;&lt;author&gt;Robert P. Anderson&lt;/author&gt;&lt;author&gt;Enrique Martínez-Meyer&lt;/author&gt;&lt;author&gt;Miguel Nakamura&lt;/author&gt;&lt;author&gt;Miguel B. Araújo&lt;/author&gt;&lt;/authors&gt;&lt;/contributors&gt;&lt;titles&gt;&lt;title&gt;Ecological Niches and Geographic Distributions&lt;/title&gt;&lt;secondary-title&gt;Monographs in Population Biology&lt;/secondary-title&gt;&lt;/titles&gt;&lt;volume&gt;49&lt;/volume&gt;&lt;section&gt;314&lt;/section&gt;&lt;dates&gt;&lt;year&gt;2011&lt;/year&gt;&lt;/dates&gt;&lt;pub-location&gt;Princeton and Oxford&lt;/pub-location&gt;&lt;publisher&gt;Princeton University Press&lt;/publisher&gt;&lt;urls&gt;&lt;/urls&gt;&lt;/record&gt;&lt;/Cite&gt;&lt;/EndNote&gt;</w:instrText>
      </w:r>
      <w:r w:rsidRPr="00E23BB7">
        <w:rPr>
          <w:noProof w:val="0"/>
        </w:rPr>
        <w:fldChar w:fldCharType="separate"/>
      </w:r>
      <w:r w:rsidRPr="00E23BB7">
        <w:rPr>
          <w:rFonts w:ascii="Arial" w:hAnsi="Arial"/>
          <w:noProof w:val="0"/>
        </w:rPr>
        <w:t>(Peterson 2011)</w:t>
      </w:r>
      <w:r w:rsidRPr="00E23BB7">
        <w:rPr>
          <w:noProof w:val="0"/>
        </w:rPr>
        <w:fldChar w:fldCharType="end"/>
      </w:r>
      <w:r w:rsidRPr="00E23BB7">
        <w:rPr>
          <w:rFonts w:ascii="Arial" w:hAnsi="Arial"/>
          <w:noProof w:val="0"/>
        </w:rPr>
        <w:t>. When this relationship is projected in geographic space it allows us to predict habitat suitability for the given species in areas where no collection data is available. Similarly, when projected in time, it allows predicting habitat suitability under past or future climatic conditions.</w:t>
      </w:r>
    </w:p>
    <w:p w14:paraId="241CC6C2" w14:textId="77777777" w:rsidR="00AC5D60" w:rsidRPr="00E23BB7" w:rsidRDefault="00AC5D60">
      <w:pPr>
        <w:spacing w:after="0" w:line="480" w:lineRule="auto"/>
        <w:rPr>
          <w:rFonts w:ascii="Arial" w:hAnsi="Arial"/>
          <w:noProof w:val="0"/>
          <w:color w:val="222222"/>
        </w:rPr>
      </w:pPr>
    </w:p>
    <w:p w14:paraId="7F01C0B0" w14:textId="77777777" w:rsidR="00A358F5" w:rsidRPr="00E23BB7" w:rsidRDefault="00A358F5" w:rsidP="00E23BB7">
      <w:pPr>
        <w:spacing w:after="0" w:line="480" w:lineRule="auto"/>
        <w:rPr>
          <w:rFonts w:ascii="Arial" w:hAnsi="Arial"/>
          <w:i/>
          <w:noProof w:val="0"/>
          <w:color w:val="222222"/>
        </w:rPr>
      </w:pPr>
      <w:del w:id="139" w:author="Vos, R.A." w:date="2013-10-07T18:15:00Z">
        <w:r w:rsidRPr="00E23BB7" w:rsidDel="00DB281B">
          <w:rPr>
            <w:rFonts w:ascii="Arial" w:hAnsi="Arial"/>
            <w:noProof w:val="0"/>
            <w:color w:val="222222"/>
          </w:rPr>
          <w:delText> </w:delText>
        </w:r>
      </w:del>
      <w:r w:rsidRPr="00E23BB7">
        <w:rPr>
          <w:rFonts w:ascii="Arial" w:hAnsi="Arial"/>
          <w:i/>
          <w:noProof w:val="0"/>
          <w:color w:val="222222"/>
        </w:rPr>
        <w:t>Climate and Soil data</w:t>
      </w:r>
    </w:p>
    <w:p w14:paraId="014A1355" w14:textId="77777777" w:rsidR="00A358F5" w:rsidRPr="00E23BB7" w:rsidRDefault="00A358F5">
      <w:pPr>
        <w:spacing w:after="0" w:line="480" w:lineRule="auto"/>
        <w:rPr>
          <w:rFonts w:ascii="Arial" w:hAnsi="Arial"/>
          <w:noProof w:val="0"/>
          <w:color w:val="222222"/>
        </w:rPr>
      </w:pPr>
      <w:r w:rsidRPr="00E23BB7">
        <w:rPr>
          <w:rFonts w:ascii="Arial" w:hAnsi="Arial"/>
          <w:noProof w:val="0"/>
          <w:color w:val="222222"/>
        </w:rPr>
        <w:t>Soil data was derived from the International Soil Reference and Information Centre (ISRIC) (</w:t>
      </w:r>
      <w:proofErr w:type="spellStart"/>
      <w:r w:rsidRPr="00E23BB7">
        <w:rPr>
          <w:rFonts w:ascii="Arial" w:hAnsi="Arial"/>
          <w:noProof w:val="0"/>
          <w:color w:val="222222"/>
        </w:rPr>
        <w:t>Batjes</w:t>
      </w:r>
      <w:proofErr w:type="spellEnd"/>
      <w:r w:rsidRPr="00E23BB7">
        <w:rPr>
          <w:rFonts w:ascii="Arial" w:hAnsi="Arial"/>
          <w:noProof w:val="0"/>
          <w:color w:val="222222"/>
        </w:rPr>
        <w:t xml:space="preserve"> 2012). Climate data was sourced from </w:t>
      </w:r>
      <w:proofErr w:type="spellStart"/>
      <w:r w:rsidRPr="00E23BB7">
        <w:rPr>
          <w:rFonts w:ascii="Arial" w:hAnsi="Arial"/>
          <w:noProof w:val="0"/>
          <w:color w:val="222222"/>
        </w:rPr>
        <w:t>WorldClim</w:t>
      </w:r>
      <w:proofErr w:type="spellEnd"/>
      <w:r w:rsidRPr="00E23BB7">
        <w:rPr>
          <w:rFonts w:ascii="Arial" w:hAnsi="Arial"/>
          <w:noProof w:val="0"/>
          <w:color w:val="222222"/>
        </w:rPr>
        <w:t>  (</w:t>
      </w:r>
      <w:hyperlink r:id="rId9" w:history="1">
        <w:r w:rsidRPr="00E23BB7">
          <w:rPr>
            <w:rStyle w:val="Hyperlink"/>
            <w:rFonts w:ascii="Arial" w:hAnsi="Arial"/>
            <w:noProof w:val="0"/>
          </w:rPr>
          <w:t>http://www.worldclim.org/</w:t>
        </w:r>
      </w:hyperlink>
      <w:r w:rsidRPr="00E23BB7">
        <w:rPr>
          <w:rFonts w:ascii="Arial" w:hAnsi="Arial"/>
          <w:i/>
          <w:noProof w:val="0"/>
          <w:color w:val="1155CC"/>
          <w:u w:val="single"/>
        </w:rPr>
        <w:t>)</w:t>
      </w:r>
      <w:r w:rsidRPr="00E23BB7">
        <w:rPr>
          <w:rFonts w:ascii="Arial" w:hAnsi="Arial"/>
          <w:noProof w:val="0"/>
          <w:color w:val="222222"/>
        </w:rPr>
        <w:t> and Climate Change Agriculture and Food Security (</w:t>
      </w:r>
      <w:hyperlink r:id="rId10" w:history="1">
        <w:r w:rsidRPr="00E23BB7">
          <w:rPr>
            <w:rStyle w:val="Hyperlink"/>
            <w:rFonts w:ascii="Arial" w:hAnsi="Arial"/>
            <w:noProof w:val="0"/>
          </w:rPr>
          <w:t>http://www.ccafs-climate.org/data/</w:t>
        </w:r>
      </w:hyperlink>
      <w:r w:rsidRPr="00E23BB7">
        <w:rPr>
          <w:rFonts w:ascii="Arial" w:hAnsi="Arial"/>
          <w:i/>
          <w:noProof w:val="0"/>
          <w:color w:val="1155CC"/>
          <w:u w:val="single"/>
        </w:rPr>
        <w:t>)</w:t>
      </w:r>
      <w:r w:rsidRPr="00E23BB7">
        <w:rPr>
          <w:rFonts w:ascii="Arial" w:hAnsi="Arial"/>
          <w:noProof w:val="0"/>
        </w:rPr>
        <w:t xml:space="preserve"> </w:t>
      </w:r>
      <w:r w:rsidRPr="00E23BB7">
        <w:rPr>
          <w:rFonts w:ascii="Arial" w:hAnsi="Arial"/>
          <w:noProof w:val="0"/>
          <w:color w:val="222222"/>
        </w:rPr>
        <w:t>for the present and future time periods,</w:t>
      </w:r>
      <w:r w:rsidRPr="00E23BB7">
        <w:rPr>
          <w:rFonts w:ascii="Arial" w:hAnsi="Arial"/>
          <w:noProof w:val="0"/>
        </w:rPr>
        <w:t xml:space="preserve"> respectively</w:t>
      </w:r>
      <w:r w:rsidRPr="00E23BB7">
        <w:rPr>
          <w:rFonts w:ascii="Arial" w:hAnsi="Arial"/>
          <w:noProof w:val="0"/>
          <w:color w:val="222222"/>
        </w:rPr>
        <w:t xml:space="preserve">. </w:t>
      </w:r>
      <w:del w:id="140" w:author="Vos, R.A." w:date="2013-10-07T18:15:00Z">
        <w:r w:rsidRPr="00E23BB7" w:rsidDel="00DB281B">
          <w:rPr>
            <w:rFonts w:ascii="Arial" w:hAnsi="Arial"/>
            <w:noProof w:val="0"/>
            <w:color w:val="222222"/>
          </w:rPr>
          <w:delText xml:space="preserve">The </w:delText>
        </w:r>
      </w:del>
      <w:ins w:id="141" w:author="Vos, R.A." w:date="2013-10-07T18:15:00Z">
        <w:r w:rsidR="00DB281B">
          <w:rPr>
            <w:rFonts w:ascii="Arial" w:hAnsi="Arial"/>
            <w:noProof w:val="0"/>
            <w:color w:val="222222"/>
          </w:rPr>
          <w:t>A</w:t>
        </w:r>
        <w:r w:rsidR="00DB281B" w:rsidRPr="00E23BB7">
          <w:rPr>
            <w:rFonts w:ascii="Arial" w:hAnsi="Arial"/>
            <w:noProof w:val="0"/>
            <w:color w:val="222222"/>
          </w:rPr>
          <w:t xml:space="preserve"> </w:t>
        </w:r>
      </w:ins>
      <w:r w:rsidRPr="00E23BB7">
        <w:rPr>
          <w:rFonts w:ascii="Arial" w:hAnsi="Arial"/>
          <w:noProof w:val="0"/>
          <w:color w:val="222222"/>
        </w:rPr>
        <w:t>spatial resolution of ESRI-grids of 5 arc-minutes was used. The future climate period of 2070-2099</w:t>
      </w:r>
      <w:ins w:id="142" w:author="Vos, R.A." w:date="2013-10-07T18:16:00Z">
        <w:r w:rsidR="00DB281B">
          <w:rPr>
            <w:rFonts w:ascii="Arial" w:hAnsi="Arial"/>
            <w:noProof w:val="0"/>
            <w:color w:val="222222"/>
          </w:rPr>
          <w:t>,</w:t>
        </w:r>
      </w:ins>
      <w:r w:rsidRPr="00E23BB7">
        <w:rPr>
          <w:rFonts w:ascii="Arial" w:hAnsi="Arial"/>
          <w:noProof w:val="0"/>
          <w:color w:val="222222"/>
        </w:rPr>
        <w:t xml:space="preserve"> hereafter referred to as the 2080s</w:t>
      </w:r>
      <w:ins w:id="143" w:author="Vos, R.A." w:date="2013-10-07T18:16:00Z">
        <w:r w:rsidR="00DB281B">
          <w:rPr>
            <w:rFonts w:ascii="Arial" w:hAnsi="Arial"/>
            <w:noProof w:val="0"/>
            <w:color w:val="222222"/>
          </w:rPr>
          <w:t>,</w:t>
        </w:r>
      </w:ins>
      <w:r w:rsidRPr="00E23BB7">
        <w:rPr>
          <w:rFonts w:ascii="Arial" w:hAnsi="Arial"/>
          <w:noProof w:val="0"/>
          <w:color w:val="222222"/>
        </w:rPr>
        <w:t xml:space="preserve"> for climate scenario A2a HadCM3 was chosen, which involves high population growth, slow economic development due to less world cooperation, and some local and regional concern for environmental improvements (IPCC 2007). Considering recent economic, political and CO2 emissions, this simulated data is a plausible condition for the future (Moss et al. 2010).</w:t>
      </w:r>
    </w:p>
    <w:p w14:paraId="11D44CDE" w14:textId="77777777" w:rsidR="00A358F5" w:rsidRPr="00E23BB7" w:rsidRDefault="00A358F5">
      <w:pPr>
        <w:spacing w:after="0" w:line="480" w:lineRule="auto"/>
        <w:rPr>
          <w:rFonts w:ascii="Arial" w:hAnsi="Arial"/>
          <w:noProof w:val="0"/>
          <w:color w:val="222222"/>
        </w:rPr>
      </w:pPr>
    </w:p>
    <w:p w14:paraId="1895A1D7" w14:textId="77777777" w:rsidR="00A358F5" w:rsidRPr="00E23BB7" w:rsidRDefault="00A358F5">
      <w:pPr>
        <w:spacing w:after="0" w:line="480" w:lineRule="auto"/>
        <w:rPr>
          <w:rFonts w:ascii="Arial" w:hAnsi="Arial"/>
          <w:noProof w:val="0"/>
          <w:color w:val="222222"/>
        </w:rPr>
      </w:pPr>
      <w:r w:rsidRPr="00E23BB7">
        <w:rPr>
          <w:rFonts w:ascii="Arial" w:hAnsi="Arial"/>
          <w:noProof w:val="0"/>
          <w:color w:val="222222"/>
        </w:rPr>
        <w:t xml:space="preserve">In order to select which climate and soil variables were strongest indicators for distribution, we first made a buffered area of one degree around each presence locality following </w:t>
      </w:r>
      <w:proofErr w:type="spellStart"/>
      <w:r w:rsidRPr="00E23BB7">
        <w:rPr>
          <w:rFonts w:ascii="Arial" w:hAnsi="Arial"/>
          <w:noProof w:val="0"/>
          <w:color w:val="222222"/>
        </w:rPr>
        <w:t>Nakazato</w:t>
      </w:r>
      <w:proofErr w:type="spellEnd"/>
      <w:r w:rsidRPr="00E23BB7">
        <w:rPr>
          <w:rFonts w:ascii="Arial" w:hAnsi="Arial"/>
          <w:noProof w:val="0"/>
          <w:color w:val="222222"/>
        </w:rPr>
        <w:t xml:space="preserve"> et al</w:t>
      </w:r>
      <w:r w:rsidRPr="00E23BB7">
        <w:rPr>
          <w:rFonts w:ascii="Arial" w:hAnsi="Arial"/>
          <w:i/>
          <w:noProof w:val="0"/>
          <w:color w:val="222222"/>
        </w:rPr>
        <w:t>.</w:t>
      </w:r>
      <w:r w:rsidRPr="00E23BB7">
        <w:rPr>
          <w:rFonts w:ascii="Arial" w:hAnsi="Arial"/>
          <w:noProof w:val="0"/>
          <w:color w:val="222222"/>
        </w:rPr>
        <w:t xml:space="preserve"> (2010) so</w:t>
      </w:r>
      <w:ins w:id="144" w:author="Vos, R.A." w:date="2013-10-07T18:17:00Z">
        <w:r w:rsidR="00DB281B">
          <w:rPr>
            <w:rFonts w:ascii="Arial" w:hAnsi="Arial"/>
            <w:noProof w:val="0"/>
            <w:color w:val="222222"/>
          </w:rPr>
          <w:t xml:space="preserve"> as</w:t>
        </w:r>
      </w:ins>
      <w:r w:rsidRPr="00E23BB7">
        <w:rPr>
          <w:rFonts w:ascii="Arial" w:hAnsi="Arial"/>
          <w:noProof w:val="0"/>
          <w:color w:val="222222"/>
        </w:rPr>
        <w:t xml:space="preserve"> not to overestimate species range. This was done independently for each of the </w:t>
      </w:r>
      <w:r w:rsidR="00A40F5B" w:rsidRPr="00E23BB7">
        <w:rPr>
          <w:rFonts w:ascii="Arial" w:hAnsi="Arial"/>
          <w:noProof w:val="0"/>
          <w:color w:val="222222"/>
        </w:rPr>
        <w:t xml:space="preserve">five </w:t>
      </w:r>
      <w:r w:rsidRPr="00E23BB7">
        <w:rPr>
          <w:rFonts w:ascii="Arial" w:hAnsi="Arial"/>
          <w:noProof w:val="0"/>
          <w:color w:val="222222"/>
        </w:rPr>
        <w:t xml:space="preserve">pairs, so that a buffered area around both </w:t>
      </w:r>
      <w:r w:rsidR="00A40F5B" w:rsidRPr="00E23BB7">
        <w:rPr>
          <w:rFonts w:ascii="Arial" w:hAnsi="Arial"/>
          <w:noProof w:val="0"/>
          <w:color w:val="222222"/>
        </w:rPr>
        <w:t>clade-species</w:t>
      </w:r>
      <w:r w:rsidRPr="00E23BB7">
        <w:rPr>
          <w:rFonts w:ascii="Arial" w:hAnsi="Arial"/>
          <w:noProof w:val="0"/>
          <w:color w:val="222222"/>
        </w:rPr>
        <w:t xml:space="preserve"> presence localities was created (Warren et al. 2010). We then extracted climate, soil and altitude data for each grid cell present in each buffered area for each pair. Of the 19 soil variables, 4 of them were eliminated immediately due to large gaps in grid data (Table 2). Selection of our environmental variables for each </w:t>
      </w:r>
      <w:r w:rsidR="00A40F5B" w:rsidRPr="00E23BB7">
        <w:rPr>
          <w:rFonts w:ascii="Arial" w:hAnsi="Arial"/>
          <w:noProof w:val="0"/>
          <w:color w:val="222222"/>
        </w:rPr>
        <w:t>clade</w:t>
      </w:r>
      <w:r w:rsidRPr="00E23BB7">
        <w:rPr>
          <w:rFonts w:ascii="Arial" w:hAnsi="Arial"/>
          <w:noProof w:val="0"/>
          <w:color w:val="222222"/>
        </w:rPr>
        <w:t>-pair was based on highest vector loading using Principal Component Analysis (PCA), which gave us the variables that had the highest variation in the buffered area. Variables that were correlated (|Spearman rho| &gt; 0.7) to these highest predicting variables were excluded. We used Pearson’s correlation for altitude and bioclimatic variables (|r|&gt;0.7) (</w:t>
      </w:r>
      <w:proofErr w:type="spellStart"/>
      <w:r w:rsidRPr="00E23BB7">
        <w:rPr>
          <w:rFonts w:ascii="Arial" w:hAnsi="Arial"/>
          <w:noProof w:val="0"/>
          <w:color w:val="222222"/>
        </w:rPr>
        <w:t>Nakazato</w:t>
      </w:r>
      <w:proofErr w:type="spellEnd"/>
      <w:r w:rsidRPr="00E23BB7">
        <w:rPr>
          <w:rFonts w:ascii="Arial" w:hAnsi="Arial"/>
          <w:noProof w:val="0"/>
          <w:color w:val="222222"/>
        </w:rPr>
        <w:t xml:space="preserve"> et al. 2010). All statistical analyses were performed in R (R Development Core Team 2008) and SPSS 21.0 (IBM corp. 2012).</w:t>
      </w:r>
    </w:p>
    <w:p w14:paraId="3F6E7522" w14:textId="77777777" w:rsidR="00A358F5" w:rsidRPr="00E23BB7" w:rsidRDefault="00A358F5">
      <w:pPr>
        <w:spacing w:after="0" w:line="480" w:lineRule="auto"/>
        <w:rPr>
          <w:rFonts w:ascii="Arial" w:hAnsi="Arial"/>
          <w:noProof w:val="0"/>
          <w:color w:val="222222"/>
        </w:rPr>
      </w:pPr>
    </w:p>
    <w:p w14:paraId="0B906824" w14:textId="77777777" w:rsidR="00A358F5" w:rsidRPr="00E23BB7" w:rsidRDefault="00A358F5">
      <w:pPr>
        <w:spacing w:after="0" w:line="480" w:lineRule="auto"/>
        <w:rPr>
          <w:rFonts w:ascii="Arial" w:hAnsi="Arial"/>
          <w:i/>
          <w:noProof w:val="0"/>
          <w:color w:val="222222"/>
        </w:rPr>
      </w:pPr>
      <w:del w:id="145" w:author="Vos, R.A." w:date="2013-10-07T18:17:00Z">
        <w:r w:rsidRPr="00E23BB7" w:rsidDel="00DB281B">
          <w:rPr>
            <w:rFonts w:ascii="Arial" w:hAnsi="Arial"/>
            <w:noProof w:val="0"/>
            <w:color w:val="222222"/>
          </w:rPr>
          <w:tab/>
        </w:r>
      </w:del>
      <w:r w:rsidRPr="00E23BB7">
        <w:rPr>
          <w:rFonts w:ascii="Arial" w:hAnsi="Arial"/>
          <w:i/>
          <w:noProof w:val="0"/>
          <w:color w:val="222222"/>
        </w:rPr>
        <w:t>Modeling</w:t>
      </w:r>
    </w:p>
    <w:p w14:paraId="3DF7F383" w14:textId="77777777" w:rsidR="00A358F5" w:rsidRPr="00E23BB7" w:rsidRDefault="00A358F5" w:rsidP="00096983">
      <w:pPr>
        <w:spacing w:line="480" w:lineRule="auto"/>
        <w:rPr>
          <w:rFonts w:ascii="Arial" w:hAnsi="Arial"/>
          <w:noProof w:val="0"/>
          <w:color w:val="222222"/>
        </w:rPr>
      </w:pPr>
      <w:r w:rsidRPr="00E23BB7">
        <w:rPr>
          <w:rFonts w:ascii="Arial" w:hAnsi="Arial"/>
          <w:noProof w:val="0"/>
          <w:color w:val="222222"/>
        </w:rPr>
        <w:t xml:space="preserve">We used </w:t>
      </w:r>
      <w:proofErr w:type="spellStart"/>
      <w:r w:rsidRPr="00E23BB7">
        <w:rPr>
          <w:rFonts w:ascii="Arial" w:hAnsi="Arial"/>
          <w:noProof w:val="0"/>
          <w:color w:val="222222"/>
        </w:rPr>
        <w:t>Maxent</w:t>
      </w:r>
      <w:proofErr w:type="spellEnd"/>
      <w:r w:rsidRPr="00E23BB7">
        <w:rPr>
          <w:rFonts w:ascii="Arial" w:hAnsi="Arial"/>
          <w:noProof w:val="0"/>
          <w:color w:val="222222"/>
        </w:rPr>
        <w:t xml:space="preserve"> version 3.3.3k (Phillips et al. 2006, </w:t>
      </w:r>
      <w:proofErr w:type="spellStart"/>
      <w:r w:rsidRPr="00E23BB7">
        <w:rPr>
          <w:rFonts w:ascii="Arial" w:hAnsi="Arial"/>
          <w:noProof w:val="0"/>
          <w:color w:val="222222"/>
        </w:rPr>
        <w:t>Elith</w:t>
      </w:r>
      <w:proofErr w:type="spellEnd"/>
      <w:r w:rsidRPr="00E23BB7">
        <w:rPr>
          <w:rFonts w:ascii="Arial" w:hAnsi="Arial"/>
          <w:noProof w:val="0"/>
          <w:color w:val="222222"/>
        </w:rPr>
        <w:t xml:space="preserve"> et al. 2011) with default settings to model the projections of the present and future distributions for each </w:t>
      </w:r>
      <w:del w:id="146" w:author="Vos, R.A." w:date="2013-10-08T12:41:00Z">
        <w:r w:rsidR="00725D33" w:rsidRPr="00E23BB7" w:rsidDel="00DD3BDD">
          <w:rPr>
            <w:rFonts w:ascii="Arial" w:hAnsi="Arial"/>
            <w:noProof w:val="0"/>
            <w:color w:val="222222"/>
          </w:rPr>
          <w:delText>clade</w:delText>
        </w:r>
        <w:r w:rsidRPr="00E23BB7" w:rsidDel="00DD3BDD">
          <w:rPr>
            <w:rFonts w:ascii="Arial" w:hAnsi="Arial"/>
            <w:noProof w:val="0"/>
            <w:color w:val="222222"/>
          </w:rPr>
          <w:delText>-</w:delText>
        </w:r>
      </w:del>
      <w:r w:rsidRPr="00E23BB7">
        <w:rPr>
          <w:rFonts w:ascii="Arial" w:hAnsi="Arial"/>
          <w:noProof w:val="0"/>
          <w:color w:val="222222"/>
        </w:rPr>
        <w:t xml:space="preserve">pair </w:t>
      </w:r>
      <w:del w:id="147" w:author="Vos, R.A." w:date="2013-10-08T12:41:00Z">
        <w:r w:rsidRPr="00E23BB7" w:rsidDel="00DD3BDD">
          <w:rPr>
            <w:rFonts w:ascii="Arial" w:hAnsi="Arial"/>
            <w:noProof w:val="0"/>
            <w:color w:val="222222"/>
          </w:rPr>
          <w:delText xml:space="preserve">with </w:delText>
        </w:r>
      </w:del>
      <w:ins w:id="148" w:author="Vos, R.A." w:date="2013-10-08T12:41:00Z">
        <w:r w:rsidR="00DD3BDD">
          <w:rPr>
            <w:rFonts w:ascii="Arial" w:hAnsi="Arial"/>
            <w:noProof w:val="0"/>
            <w:color w:val="222222"/>
          </w:rPr>
          <w:t>given</w:t>
        </w:r>
        <w:r w:rsidR="00DD3BDD" w:rsidRPr="00E23BB7">
          <w:rPr>
            <w:rFonts w:ascii="Arial" w:hAnsi="Arial"/>
            <w:noProof w:val="0"/>
            <w:color w:val="222222"/>
          </w:rPr>
          <w:t xml:space="preserve"> </w:t>
        </w:r>
      </w:ins>
      <w:r w:rsidRPr="00E23BB7">
        <w:rPr>
          <w:rFonts w:ascii="Arial" w:hAnsi="Arial"/>
          <w:noProof w:val="0"/>
          <w:color w:val="222222"/>
        </w:rPr>
        <w:t xml:space="preserve">the chosen variables. </w:t>
      </w:r>
      <w:proofErr w:type="spellStart"/>
      <w:r w:rsidRPr="00E23BB7">
        <w:rPr>
          <w:rFonts w:ascii="Arial" w:hAnsi="Arial"/>
          <w:noProof w:val="0"/>
          <w:color w:val="222222"/>
        </w:rPr>
        <w:t>Maxent</w:t>
      </w:r>
      <w:proofErr w:type="spellEnd"/>
      <w:r w:rsidRPr="00E23BB7">
        <w:rPr>
          <w:rFonts w:ascii="Arial" w:hAnsi="Arial"/>
          <w:noProof w:val="0"/>
          <w:color w:val="222222"/>
        </w:rPr>
        <w:t xml:space="preserve"> uses presence-only data to predict approximate species distribution based on a probability distribution of maximum entropy</w:t>
      </w:r>
      <w:ins w:id="149" w:author="Vos, R.A." w:date="2013-10-07T18:18:00Z">
        <w:r w:rsidR="00DB281B">
          <w:rPr>
            <w:rFonts w:ascii="Arial" w:hAnsi="Arial"/>
            <w:noProof w:val="0"/>
            <w:color w:val="222222"/>
          </w:rPr>
          <w:t>,</w:t>
        </w:r>
      </w:ins>
      <w:r w:rsidRPr="00E23BB7">
        <w:rPr>
          <w:rFonts w:ascii="Arial" w:hAnsi="Arial"/>
          <w:noProof w:val="0"/>
          <w:color w:val="222222"/>
        </w:rPr>
        <w:t xml:space="preserve"> </w:t>
      </w:r>
      <w:del w:id="150" w:author="Vos, R.A." w:date="2013-10-07T18:18:00Z">
        <w:r w:rsidRPr="00E23BB7" w:rsidDel="00DB281B">
          <w:rPr>
            <w:rFonts w:ascii="Arial" w:hAnsi="Arial"/>
            <w:noProof w:val="0"/>
            <w:color w:val="222222"/>
          </w:rPr>
          <w:delText xml:space="preserve">and </w:delText>
        </w:r>
      </w:del>
      <w:ins w:id="151" w:author="Vos, R.A." w:date="2013-10-08T12:42:00Z">
        <w:r w:rsidR="00DD3BDD">
          <w:rPr>
            <w:rFonts w:ascii="Arial" w:hAnsi="Arial"/>
            <w:noProof w:val="0"/>
            <w:color w:val="222222"/>
          </w:rPr>
          <w:t>an approach that</w:t>
        </w:r>
      </w:ins>
      <w:ins w:id="152" w:author="Vos, R.A." w:date="2013-10-07T18:18:00Z">
        <w:r w:rsidR="00DB281B" w:rsidRPr="00E23BB7">
          <w:rPr>
            <w:rFonts w:ascii="Arial" w:hAnsi="Arial"/>
            <w:noProof w:val="0"/>
            <w:color w:val="222222"/>
          </w:rPr>
          <w:t xml:space="preserve"> </w:t>
        </w:r>
      </w:ins>
      <w:r w:rsidRPr="00E23BB7">
        <w:rPr>
          <w:rFonts w:ascii="Arial" w:hAnsi="Arial"/>
          <w:noProof w:val="0"/>
          <w:color w:val="222222"/>
        </w:rPr>
        <w:t>has been shown to outperform other modeling algorithms (</w:t>
      </w:r>
      <w:proofErr w:type="spellStart"/>
      <w:r w:rsidRPr="00E23BB7">
        <w:rPr>
          <w:rFonts w:ascii="Arial" w:hAnsi="Arial"/>
          <w:noProof w:val="0"/>
          <w:color w:val="222222"/>
        </w:rPr>
        <w:t>Elith</w:t>
      </w:r>
      <w:proofErr w:type="spellEnd"/>
      <w:r w:rsidRPr="00E23BB7">
        <w:rPr>
          <w:rFonts w:ascii="Arial" w:hAnsi="Arial"/>
          <w:noProof w:val="0"/>
          <w:color w:val="222222"/>
        </w:rPr>
        <w:t xml:space="preserve"> et al</w:t>
      </w:r>
      <w:r w:rsidRPr="00E23BB7">
        <w:rPr>
          <w:rFonts w:ascii="Arial" w:hAnsi="Arial"/>
          <w:i/>
          <w:noProof w:val="0"/>
          <w:color w:val="222222"/>
        </w:rPr>
        <w:t>.</w:t>
      </w:r>
      <w:r w:rsidRPr="00E23BB7">
        <w:rPr>
          <w:rFonts w:ascii="Arial" w:hAnsi="Arial"/>
          <w:noProof w:val="0"/>
          <w:color w:val="222222"/>
        </w:rPr>
        <w:t xml:space="preserve"> 2011</w:t>
      </w:r>
      <w:r w:rsidR="000F6801" w:rsidRPr="00E23BB7">
        <w:rPr>
          <w:rFonts w:ascii="Arial" w:hAnsi="Arial"/>
          <w:noProof w:val="0"/>
          <w:color w:val="222222"/>
        </w:rPr>
        <w:t>, Aguirre-</w:t>
      </w:r>
      <w:proofErr w:type="spellStart"/>
      <w:r w:rsidR="000F6801" w:rsidRPr="00E23BB7">
        <w:rPr>
          <w:rFonts w:ascii="Arial" w:hAnsi="Arial"/>
          <w:noProof w:val="0"/>
          <w:color w:val="222222"/>
        </w:rPr>
        <w:t>gutiérrez</w:t>
      </w:r>
      <w:proofErr w:type="spellEnd"/>
      <w:r w:rsidR="000F6801" w:rsidRPr="00E23BB7">
        <w:rPr>
          <w:rFonts w:ascii="Arial" w:hAnsi="Arial"/>
          <w:noProof w:val="0"/>
          <w:color w:val="222222"/>
        </w:rPr>
        <w:t xml:space="preserve"> et al. 2013</w:t>
      </w:r>
      <w:r w:rsidR="00AE4D0E" w:rsidRPr="00E23BB7">
        <w:rPr>
          <w:rFonts w:ascii="Arial" w:hAnsi="Arial"/>
          <w:noProof w:val="0"/>
          <w:color w:val="222222"/>
        </w:rPr>
        <w:t>) especially when the sample size is small</w:t>
      </w:r>
      <w:r w:rsidRPr="00E23BB7">
        <w:rPr>
          <w:rFonts w:ascii="Arial" w:hAnsi="Arial"/>
          <w:noProof w:val="0"/>
          <w:color w:val="222222"/>
        </w:rPr>
        <w:t xml:space="preserve"> </w:t>
      </w:r>
      <w:r w:rsidR="00AE4D0E" w:rsidRPr="00E23BB7">
        <w:rPr>
          <w:rFonts w:ascii="Arial" w:hAnsi="Arial"/>
          <w:noProof w:val="0"/>
          <w:color w:val="222222"/>
        </w:rPr>
        <w:t>(</w:t>
      </w:r>
      <w:proofErr w:type="spellStart"/>
      <w:r w:rsidR="00AE4D0E" w:rsidRPr="00E23BB7">
        <w:rPr>
          <w:rFonts w:ascii="Arial" w:hAnsi="Arial"/>
          <w:noProof w:val="0"/>
          <w:color w:val="222222"/>
        </w:rPr>
        <w:t>W</w:t>
      </w:r>
      <w:r w:rsidRPr="00E23BB7">
        <w:rPr>
          <w:rFonts w:ascii="Arial" w:hAnsi="Arial"/>
          <w:noProof w:val="0"/>
          <w:color w:val="222222"/>
        </w:rPr>
        <w:t>isz</w:t>
      </w:r>
      <w:proofErr w:type="spellEnd"/>
      <w:r w:rsidRPr="00E23BB7">
        <w:rPr>
          <w:rFonts w:ascii="Arial" w:hAnsi="Arial"/>
          <w:noProof w:val="0"/>
          <w:color w:val="222222"/>
        </w:rPr>
        <w:t xml:space="preserve"> </w:t>
      </w:r>
      <w:r w:rsidR="00F35030" w:rsidRPr="00E23BB7">
        <w:rPr>
          <w:rFonts w:ascii="Arial" w:hAnsi="Arial"/>
          <w:noProof w:val="0"/>
          <w:color w:val="222222"/>
        </w:rPr>
        <w:t xml:space="preserve">et al. </w:t>
      </w:r>
      <w:r w:rsidRPr="00E23BB7">
        <w:rPr>
          <w:rFonts w:ascii="Arial" w:hAnsi="Arial"/>
          <w:noProof w:val="0"/>
          <w:color w:val="222222"/>
        </w:rPr>
        <w:t>2008</w:t>
      </w:r>
      <w:r w:rsidR="00AE4D0E" w:rsidRPr="00E23BB7">
        <w:rPr>
          <w:rFonts w:ascii="Arial" w:hAnsi="Arial"/>
          <w:noProof w:val="0"/>
          <w:color w:val="222222"/>
        </w:rPr>
        <w:t>)</w:t>
      </w:r>
      <w:r w:rsidRPr="00E23BB7">
        <w:rPr>
          <w:rFonts w:ascii="Arial" w:hAnsi="Arial"/>
          <w:noProof w:val="0"/>
          <w:color w:val="222222"/>
        </w:rPr>
        <w:t>. The models were trained in the buffered area of each pair and subsequently projected onto the</w:t>
      </w:r>
      <w:r w:rsidR="005A1FA4" w:rsidRPr="00E23BB7">
        <w:rPr>
          <w:rFonts w:ascii="Arial" w:hAnsi="Arial"/>
          <w:noProof w:val="0"/>
          <w:color w:val="99CC00"/>
          <w:kern w:val="24"/>
        </w:rPr>
        <w:t xml:space="preserve"> </w:t>
      </w:r>
      <w:proofErr w:type="spellStart"/>
      <w:r w:rsidR="005A1FA4" w:rsidRPr="00E23BB7">
        <w:rPr>
          <w:rFonts w:ascii="Arial" w:hAnsi="Arial"/>
          <w:noProof w:val="0"/>
          <w:color w:val="auto"/>
          <w:kern w:val="24"/>
        </w:rPr>
        <w:t>phytogeographical</w:t>
      </w:r>
      <w:proofErr w:type="spellEnd"/>
      <w:r w:rsidR="005A1FA4" w:rsidRPr="00E23BB7">
        <w:rPr>
          <w:rFonts w:ascii="Arial" w:hAnsi="Arial"/>
          <w:noProof w:val="0"/>
          <w:color w:val="auto"/>
          <w:kern w:val="24"/>
        </w:rPr>
        <w:t xml:space="preserve"> subareas</w:t>
      </w:r>
      <w:r w:rsidR="005A1FA4" w:rsidRPr="00E23BB7">
        <w:rPr>
          <w:rFonts w:ascii="Arial" w:hAnsi="Arial"/>
          <w:noProof w:val="0"/>
          <w:color w:val="99CC00"/>
          <w:kern w:val="24"/>
        </w:rPr>
        <w:t xml:space="preserve"> </w:t>
      </w:r>
      <w:r w:rsidR="005A1FA4" w:rsidRPr="00E23BB7">
        <w:rPr>
          <w:rFonts w:ascii="Arial" w:hAnsi="Arial"/>
          <w:noProof w:val="0"/>
          <w:color w:val="auto"/>
          <w:kern w:val="24"/>
        </w:rPr>
        <w:t>(</w:t>
      </w:r>
      <w:r w:rsidRPr="00E23BB7">
        <w:rPr>
          <w:rFonts w:ascii="Arial" w:hAnsi="Arial"/>
          <w:noProof w:val="0"/>
          <w:color w:val="auto"/>
        </w:rPr>
        <w:t>v</w:t>
      </w:r>
      <w:r w:rsidRPr="00E23BB7">
        <w:rPr>
          <w:rFonts w:ascii="Arial" w:hAnsi="Arial"/>
          <w:noProof w:val="0"/>
          <w:color w:val="222222"/>
        </w:rPr>
        <w:t xml:space="preserve">an </w:t>
      </w:r>
      <w:proofErr w:type="spellStart"/>
      <w:r w:rsidRPr="00E23BB7">
        <w:rPr>
          <w:rFonts w:ascii="Arial" w:hAnsi="Arial"/>
          <w:noProof w:val="0"/>
          <w:color w:val="222222"/>
        </w:rPr>
        <w:t>Welzen</w:t>
      </w:r>
      <w:proofErr w:type="spellEnd"/>
      <w:r w:rsidRPr="00E23BB7">
        <w:rPr>
          <w:rFonts w:ascii="Arial" w:hAnsi="Arial"/>
          <w:noProof w:val="0"/>
          <w:color w:val="222222"/>
        </w:rPr>
        <w:t xml:space="preserve"> </w:t>
      </w:r>
      <w:r w:rsidR="0069653C" w:rsidRPr="00E23BB7">
        <w:rPr>
          <w:rFonts w:ascii="Arial" w:hAnsi="Arial"/>
          <w:noProof w:val="0"/>
          <w:color w:val="222222"/>
        </w:rPr>
        <w:t xml:space="preserve">et al. </w:t>
      </w:r>
      <w:r w:rsidRPr="00E23BB7">
        <w:rPr>
          <w:rFonts w:ascii="Arial" w:hAnsi="Arial"/>
          <w:noProof w:val="0"/>
          <w:color w:val="222222"/>
        </w:rPr>
        <w:t>20</w:t>
      </w:r>
      <w:r w:rsidR="005A1FA4" w:rsidRPr="00E23BB7">
        <w:rPr>
          <w:rFonts w:ascii="Arial" w:hAnsi="Arial"/>
          <w:noProof w:val="0"/>
          <w:color w:val="222222"/>
        </w:rPr>
        <w:t>05)</w:t>
      </w:r>
      <w:r w:rsidRPr="00E23BB7">
        <w:rPr>
          <w:rFonts w:ascii="Arial" w:hAnsi="Arial"/>
          <w:noProof w:val="0"/>
          <w:color w:val="222222"/>
        </w:rPr>
        <w:t xml:space="preserve"> in which the spec</w:t>
      </w:r>
      <w:r w:rsidR="00772048" w:rsidRPr="00E23BB7">
        <w:rPr>
          <w:rFonts w:ascii="Arial" w:hAnsi="Arial"/>
          <w:noProof w:val="0"/>
          <w:color w:val="222222"/>
        </w:rPr>
        <w:t>i</w:t>
      </w:r>
      <w:r w:rsidRPr="00E23BB7">
        <w:rPr>
          <w:rFonts w:ascii="Arial" w:hAnsi="Arial"/>
          <w:noProof w:val="0"/>
          <w:color w:val="222222"/>
        </w:rPr>
        <w:t xml:space="preserve">es in each pair has already been recorded. The regions </w:t>
      </w:r>
      <w:r w:rsidRPr="00E23BB7">
        <w:rPr>
          <w:rFonts w:ascii="Arial" w:hAnsi="Arial"/>
          <w:noProof w:val="0"/>
          <w:color w:val="auto"/>
          <w:kern w:val="24"/>
        </w:rPr>
        <w:t>were delimited based on</w:t>
      </w:r>
      <w:r w:rsidR="00A75500" w:rsidRPr="00E23BB7">
        <w:rPr>
          <w:rFonts w:ascii="Arial" w:hAnsi="Arial"/>
          <w:noProof w:val="0"/>
          <w:color w:val="auto"/>
          <w:kern w:val="24"/>
        </w:rPr>
        <w:t xml:space="preserve"> floral and </w:t>
      </w:r>
      <w:proofErr w:type="spellStart"/>
      <w:r w:rsidR="00A75500" w:rsidRPr="00E23BB7">
        <w:rPr>
          <w:rFonts w:ascii="Arial" w:hAnsi="Arial"/>
          <w:noProof w:val="0"/>
          <w:color w:val="auto"/>
          <w:kern w:val="24"/>
        </w:rPr>
        <w:t>biogeographical</w:t>
      </w:r>
      <w:proofErr w:type="spellEnd"/>
      <w:r w:rsidR="00A75500" w:rsidRPr="00E23BB7">
        <w:rPr>
          <w:rFonts w:ascii="Arial" w:hAnsi="Arial"/>
          <w:noProof w:val="0"/>
          <w:color w:val="auto"/>
          <w:kern w:val="24"/>
        </w:rPr>
        <w:t xml:space="preserve"> analysis and </w:t>
      </w:r>
      <w:r w:rsidRPr="00E23BB7">
        <w:rPr>
          <w:rFonts w:ascii="Arial" w:hAnsi="Arial"/>
          <w:noProof w:val="0"/>
          <w:color w:val="auto"/>
        </w:rPr>
        <w:t xml:space="preserve">include </w:t>
      </w:r>
      <w:r w:rsidR="00A75500" w:rsidRPr="00E23BB7">
        <w:rPr>
          <w:rFonts w:ascii="Arial" w:hAnsi="Arial"/>
          <w:noProof w:val="0"/>
          <w:color w:val="auto"/>
        </w:rPr>
        <w:t xml:space="preserve">Borneo, Java, the </w:t>
      </w:r>
      <w:del w:id="153" w:author="Vos, R.A." w:date="2013-10-07T18:18:00Z">
        <w:r w:rsidR="00A75500" w:rsidRPr="00E23BB7" w:rsidDel="00DB281B">
          <w:rPr>
            <w:rFonts w:ascii="Arial" w:hAnsi="Arial"/>
            <w:noProof w:val="0"/>
            <w:color w:val="auto"/>
          </w:rPr>
          <w:delText>lesser Sunda</w:delText>
        </w:r>
        <w:r w:rsidR="00A75500" w:rsidRPr="00E23BB7" w:rsidDel="00DB281B">
          <w:rPr>
            <w:rFonts w:ascii="Arial" w:hAnsi="Arial"/>
            <w:noProof w:val="0"/>
            <w:color w:val="222222"/>
          </w:rPr>
          <w:delText xml:space="preserve"> islands</w:delText>
        </w:r>
      </w:del>
      <w:ins w:id="154" w:author="Vos, R.A." w:date="2013-10-07T18:18:00Z">
        <w:r w:rsidR="00DB281B" w:rsidRPr="00E23BB7">
          <w:rPr>
            <w:rFonts w:ascii="Arial" w:hAnsi="Arial"/>
            <w:noProof w:val="0"/>
            <w:color w:val="auto"/>
          </w:rPr>
          <w:t xml:space="preserve">Lesser </w:t>
        </w:r>
        <w:proofErr w:type="spellStart"/>
        <w:r w:rsidR="00DB281B" w:rsidRPr="00E23BB7">
          <w:rPr>
            <w:rFonts w:ascii="Arial" w:hAnsi="Arial"/>
            <w:noProof w:val="0"/>
            <w:color w:val="auto"/>
          </w:rPr>
          <w:t>Sunda</w:t>
        </w:r>
        <w:proofErr w:type="spellEnd"/>
        <w:r w:rsidR="00DB281B" w:rsidRPr="00E23BB7">
          <w:rPr>
            <w:rFonts w:ascii="Arial" w:hAnsi="Arial"/>
            <w:noProof w:val="0"/>
            <w:color w:val="auto"/>
          </w:rPr>
          <w:t xml:space="preserve"> Islands</w:t>
        </w:r>
      </w:ins>
      <w:r w:rsidR="00A75500" w:rsidRPr="00E23BB7">
        <w:rPr>
          <w:rFonts w:ascii="Arial" w:hAnsi="Arial"/>
          <w:noProof w:val="0"/>
          <w:color w:val="222222"/>
        </w:rPr>
        <w:t>,</w:t>
      </w:r>
      <w:r w:rsidR="005A1FA4" w:rsidRPr="00E23BB7">
        <w:rPr>
          <w:rFonts w:ascii="Arial" w:hAnsi="Arial"/>
          <w:noProof w:val="0"/>
          <w:color w:val="222222"/>
        </w:rPr>
        <w:t xml:space="preserve"> </w:t>
      </w:r>
      <w:ins w:id="155" w:author="Vos, R.A." w:date="2013-10-07T18:18:00Z">
        <w:r w:rsidR="00DB281B">
          <w:rPr>
            <w:rFonts w:ascii="Arial" w:hAnsi="Arial"/>
            <w:noProof w:val="0"/>
            <w:color w:val="222222"/>
          </w:rPr>
          <w:t xml:space="preserve">the </w:t>
        </w:r>
      </w:ins>
      <w:r w:rsidR="005A1FA4" w:rsidRPr="00E23BB7">
        <w:rPr>
          <w:rFonts w:ascii="Arial" w:hAnsi="Arial"/>
          <w:noProof w:val="0"/>
          <w:color w:val="222222"/>
        </w:rPr>
        <w:t xml:space="preserve">Moluccas, Papua New Guinea, the Philippines, the Malay </w:t>
      </w:r>
      <w:del w:id="156" w:author="Vos, R.A." w:date="2013-10-08T12:43:00Z">
        <w:r w:rsidR="005A1FA4" w:rsidRPr="00E23BB7" w:rsidDel="00DD3BDD">
          <w:rPr>
            <w:rFonts w:ascii="Arial" w:hAnsi="Arial"/>
            <w:noProof w:val="0"/>
            <w:color w:val="222222"/>
          </w:rPr>
          <w:delText>Penninsula</w:delText>
        </w:r>
      </w:del>
      <w:ins w:id="157" w:author="Vos, R.A." w:date="2013-10-08T12:43:00Z">
        <w:r w:rsidR="00DD3BDD" w:rsidRPr="00E23BB7">
          <w:rPr>
            <w:rFonts w:ascii="Arial" w:hAnsi="Arial"/>
            <w:noProof w:val="0"/>
            <w:color w:val="222222"/>
          </w:rPr>
          <w:t>Peninsula</w:t>
        </w:r>
      </w:ins>
      <w:r w:rsidR="005A1FA4" w:rsidRPr="00E23BB7">
        <w:rPr>
          <w:rFonts w:ascii="Arial" w:hAnsi="Arial"/>
          <w:noProof w:val="0"/>
          <w:color w:val="222222"/>
        </w:rPr>
        <w:t>, Sulawesi</w:t>
      </w:r>
      <w:r w:rsidR="0075428F" w:rsidRPr="00E23BB7">
        <w:rPr>
          <w:rFonts w:ascii="Arial" w:hAnsi="Arial"/>
          <w:noProof w:val="0"/>
          <w:color w:val="222222"/>
        </w:rPr>
        <w:t xml:space="preserve"> and Sumatra. </w:t>
      </w:r>
      <w:proofErr w:type="gramStart"/>
      <w:r w:rsidR="0075428F" w:rsidRPr="00E23BB7">
        <w:rPr>
          <w:rFonts w:ascii="Arial" w:hAnsi="Arial"/>
          <w:noProof w:val="0"/>
          <w:color w:val="222222"/>
        </w:rPr>
        <w:t xml:space="preserve">One </w:t>
      </w:r>
      <w:r w:rsidR="00725D33" w:rsidRPr="00E23BB7">
        <w:rPr>
          <w:rFonts w:ascii="Arial" w:hAnsi="Arial"/>
          <w:noProof w:val="0"/>
          <w:color w:val="222222"/>
        </w:rPr>
        <w:t xml:space="preserve">clade </w:t>
      </w:r>
      <w:r w:rsidR="0075428F" w:rsidRPr="00E23BB7">
        <w:rPr>
          <w:rFonts w:ascii="Arial" w:hAnsi="Arial"/>
          <w:noProof w:val="0"/>
          <w:color w:val="222222"/>
        </w:rPr>
        <w:t>pair (</w:t>
      </w:r>
      <w:r w:rsidR="0075428F" w:rsidRPr="00E23BB7">
        <w:rPr>
          <w:rFonts w:ascii="Arial" w:hAnsi="Arial"/>
          <w:i/>
          <w:noProof w:val="0"/>
          <w:color w:val="222222"/>
        </w:rPr>
        <w:t xml:space="preserve">N. </w:t>
      </w:r>
      <w:proofErr w:type="spellStart"/>
      <w:r w:rsidR="0075428F" w:rsidRPr="00E23BB7">
        <w:rPr>
          <w:rFonts w:ascii="Arial" w:hAnsi="Arial"/>
          <w:i/>
          <w:noProof w:val="0"/>
          <w:color w:val="222222"/>
        </w:rPr>
        <w:t>ampullaria</w:t>
      </w:r>
      <w:proofErr w:type="spellEnd"/>
      <w:r w:rsidR="0075428F" w:rsidRPr="00E23BB7">
        <w:rPr>
          <w:rFonts w:ascii="Arial" w:hAnsi="Arial"/>
          <w:i/>
          <w:noProof w:val="0"/>
          <w:color w:val="222222"/>
        </w:rPr>
        <w:t>/N. mirabilis</w:t>
      </w:r>
      <w:r w:rsidR="0075428F" w:rsidRPr="00E23BB7">
        <w:rPr>
          <w:rFonts w:ascii="Arial" w:hAnsi="Arial"/>
          <w:noProof w:val="0"/>
          <w:color w:val="222222"/>
        </w:rPr>
        <w:t>)</w:t>
      </w:r>
      <w:r w:rsidR="005A1FA4" w:rsidRPr="00E23BB7">
        <w:rPr>
          <w:rFonts w:ascii="Arial" w:hAnsi="Arial"/>
          <w:noProof w:val="0"/>
          <w:color w:val="222222"/>
        </w:rPr>
        <w:t xml:space="preserve"> also extended into Cambodia, L</w:t>
      </w:r>
      <w:r w:rsidR="0075428F" w:rsidRPr="00E23BB7">
        <w:rPr>
          <w:rFonts w:ascii="Arial" w:hAnsi="Arial"/>
          <w:noProof w:val="0"/>
          <w:color w:val="222222"/>
        </w:rPr>
        <w:t>aos, Thailand and Australia</w:t>
      </w:r>
      <w:ins w:id="158" w:author="Vos, R.A." w:date="2013-10-07T18:19:00Z">
        <w:r w:rsidR="00DB281B">
          <w:rPr>
            <w:rFonts w:ascii="Arial" w:hAnsi="Arial"/>
            <w:noProof w:val="0"/>
            <w:color w:val="222222"/>
          </w:rPr>
          <w:t xml:space="preserve">, </w:t>
        </w:r>
      </w:ins>
      <w:ins w:id="159" w:author="Vos, R.A." w:date="2013-10-08T14:30:00Z">
        <w:r w:rsidR="00E23BB7">
          <w:rPr>
            <w:rFonts w:ascii="Arial" w:hAnsi="Arial"/>
            <w:noProof w:val="0"/>
            <w:color w:val="222222"/>
          </w:rPr>
          <w:t xml:space="preserve">units that </w:t>
        </w:r>
      </w:ins>
      <w:ins w:id="160" w:author="Vos, R.A." w:date="2013-10-07T18:19:00Z">
        <w:r w:rsidR="00DB281B">
          <w:rPr>
            <w:rFonts w:ascii="Arial" w:hAnsi="Arial"/>
            <w:noProof w:val="0"/>
            <w:color w:val="222222"/>
          </w:rPr>
          <w:t>were therefore</w:t>
        </w:r>
      </w:ins>
      <w:r w:rsidR="0075428F" w:rsidRPr="00E23BB7">
        <w:rPr>
          <w:rFonts w:ascii="Arial" w:hAnsi="Arial"/>
          <w:noProof w:val="0"/>
          <w:color w:val="222222"/>
        </w:rPr>
        <w:t xml:space="preserve"> </w:t>
      </w:r>
      <w:del w:id="161" w:author="Vos, R.A." w:date="2013-10-07T18:19:00Z">
        <w:r w:rsidR="0075428F" w:rsidRPr="00E23BB7" w:rsidDel="00DB281B">
          <w:rPr>
            <w:rFonts w:ascii="Arial" w:hAnsi="Arial"/>
            <w:noProof w:val="0"/>
            <w:color w:val="222222"/>
          </w:rPr>
          <w:delText>and so were inculded</w:delText>
        </w:r>
      </w:del>
      <w:ins w:id="162" w:author="Vos, R.A." w:date="2013-10-07T18:19:00Z">
        <w:r w:rsidR="00DB281B" w:rsidRPr="00DB281B">
          <w:rPr>
            <w:rFonts w:ascii="Arial" w:hAnsi="Arial"/>
            <w:noProof w:val="0"/>
            <w:color w:val="222222"/>
          </w:rPr>
          <w:t>included</w:t>
        </w:r>
      </w:ins>
      <w:r w:rsidR="0075428F" w:rsidRPr="00E23BB7">
        <w:rPr>
          <w:rFonts w:ascii="Arial" w:hAnsi="Arial"/>
          <w:noProof w:val="0"/>
          <w:color w:val="222222"/>
        </w:rPr>
        <w:t xml:space="preserve"> </w:t>
      </w:r>
      <w:del w:id="163" w:author="Vos, R.A." w:date="2013-10-07T18:19:00Z">
        <w:r w:rsidR="0075428F" w:rsidRPr="00E23BB7" w:rsidDel="00DB281B">
          <w:rPr>
            <w:rFonts w:ascii="Arial" w:hAnsi="Arial"/>
            <w:noProof w:val="0"/>
            <w:color w:val="222222"/>
          </w:rPr>
          <w:delText xml:space="preserve">into </w:delText>
        </w:r>
      </w:del>
      <w:ins w:id="164" w:author="Vos, R.A." w:date="2013-10-07T18:19:00Z">
        <w:r w:rsidR="00DB281B">
          <w:rPr>
            <w:rFonts w:ascii="Arial" w:hAnsi="Arial"/>
            <w:noProof w:val="0"/>
            <w:color w:val="222222"/>
          </w:rPr>
          <w:t>in</w:t>
        </w:r>
        <w:r w:rsidR="00DB281B" w:rsidRPr="00E23BB7">
          <w:rPr>
            <w:rFonts w:ascii="Arial" w:hAnsi="Arial"/>
            <w:noProof w:val="0"/>
            <w:color w:val="222222"/>
          </w:rPr>
          <w:t xml:space="preserve"> </w:t>
        </w:r>
      </w:ins>
      <w:r w:rsidR="0075428F" w:rsidRPr="00E23BB7">
        <w:rPr>
          <w:rFonts w:ascii="Arial" w:hAnsi="Arial"/>
          <w:noProof w:val="0"/>
          <w:color w:val="222222"/>
        </w:rPr>
        <w:t xml:space="preserve">the modeling and projections </w:t>
      </w:r>
      <w:del w:id="165" w:author="Vos, R.A." w:date="2013-10-07T18:19:00Z">
        <w:r w:rsidR="0075428F" w:rsidRPr="00E23BB7" w:rsidDel="00DB281B">
          <w:rPr>
            <w:rFonts w:ascii="Arial" w:hAnsi="Arial"/>
            <w:noProof w:val="0"/>
            <w:color w:val="222222"/>
          </w:rPr>
          <w:delText xml:space="preserve">of </w:delText>
        </w:r>
      </w:del>
      <w:ins w:id="166" w:author="Vos, R.A." w:date="2013-10-07T18:19:00Z">
        <w:r w:rsidR="00DB281B">
          <w:rPr>
            <w:rFonts w:ascii="Arial" w:hAnsi="Arial"/>
            <w:noProof w:val="0"/>
            <w:color w:val="222222"/>
          </w:rPr>
          <w:t>for</w:t>
        </w:r>
        <w:r w:rsidR="00DB281B" w:rsidRPr="00E23BB7">
          <w:rPr>
            <w:rFonts w:ascii="Arial" w:hAnsi="Arial"/>
            <w:noProof w:val="0"/>
            <w:color w:val="222222"/>
          </w:rPr>
          <w:t xml:space="preserve"> </w:t>
        </w:r>
      </w:ins>
      <w:r w:rsidR="0075428F" w:rsidRPr="00E23BB7">
        <w:rPr>
          <w:rFonts w:ascii="Arial" w:hAnsi="Arial"/>
          <w:noProof w:val="0"/>
          <w:color w:val="222222"/>
        </w:rPr>
        <w:t>this pair.</w:t>
      </w:r>
      <w:proofErr w:type="gramEnd"/>
      <w:r w:rsidR="0075428F" w:rsidRPr="00E23BB7">
        <w:rPr>
          <w:rFonts w:ascii="Arial" w:hAnsi="Arial"/>
          <w:noProof w:val="0"/>
          <w:color w:val="222222"/>
        </w:rPr>
        <w:t xml:space="preserve"> Application of these unit areas </w:t>
      </w:r>
      <w:r w:rsidRPr="00E23BB7">
        <w:rPr>
          <w:rFonts w:ascii="Arial" w:hAnsi="Arial"/>
          <w:noProof w:val="0"/>
          <w:color w:val="222222"/>
        </w:rPr>
        <w:t>was done in order to minimize over-estimating distribution to islands with suitable abiotic conditions but no recorded species presence</w:t>
      </w:r>
      <w:ins w:id="167" w:author="Vos, R.A." w:date="2013-10-07T18:20:00Z">
        <w:r w:rsidR="00DB281B">
          <w:rPr>
            <w:rFonts w:ascii="Arial" w:hAnsi="Arial"/>
            <w:noProof w:val="0"/>
            <w:color w:val="222222"/>
          </w:rPr>
          <w:t>,</w:t>
        </w:r>
      </w:ins>
      <w:r w:rsidRPr="00E23BB7">
        <w:rPr>
          <w:rFonts w:ascii="Arial" w:hAnsi="Arial"/>
          <w:noProof w:val="0"/>
          <w:color w:val="222222"/>
        </w:rPr>
        <w:t xml:space="preserve"> </w:t>
      </w:r>
      <w:del w:id="168" w:author="Vos, R.A." w:date="2013-10-08T12:43:00Z">
        <w:r w:rsidRPr="00E23BB7" w:rsidDel="00DD3BDD">
          <w:rPr>
            <w:rFonts w:ascii="Arial" w:hAnsi="Arial"/>
            <w:noProof w:val="0"/>
            <w:color w:val="222222"/>
          </w:rPr>
          <w:delText xml:space="preserve">because </w:delText>
        </w:r>
      </w:del>
      <w:ins w:id="169" w:author="Vos, R.A." w:date="2013-10-08T12:43:00Z">
        <w:r w:rsidR="00DD3BDD">
          <w:rPr>
            <w:rFonts w:ascii="Arial" w:hAnsi="Arial"/>
            <w:noProof w:val="0"/>
            <w:color w:val="222222"/>
          </w:rPr>
          <w:t>as</w:t>
        </w:r>
        <w:r w:rsidR="00DD3BDD" w:rsidRPr="00E23BB7">
          <w:rPr>
            <w:rFonts w:ascii="Arial" w:hAnsi="Arial"/>
            <w:noProof w:val="0"/>
            <w:color w:val="222222"/>
          </w:rPr>
          <w:t xml:space="preserve"> </w:t>
        </w:r>
      </w:ins>
      <w:r w:rsidRPr="00E23BB7">
        <w:rPr>
          <w:rFonts w:ascii="Arial" w:hAnsi="Arial"/>
          <w:noProof w:val="0"/>
          <w:color w:val="222222"/>
        </w:rPr>
        <w:t xml:space="preserve">the sea is a likely dispersal barrier (Holt et al. 2005, </w:t>
      </w:r>
      <w:proofErr w:type="spellStart"/>
      <w:r w:rsidRPr="00E23BB7">
        <w:rPr>
          <w:rFonts w:ascii="Arial" w:hAnsi="Arial"/>
          <w:noProof w:val="0"/>
          <w:color w:val="222222"/>
        </w:rPr>
        <w:t>Schupp</w:t>
      </w:r>
      <w:proofErr w:type="spellEnd"/>
      <w:r w:rsidRPr="00E23BB7">
        <w:rPr>
          <w:rFonts w:ascii="Arial" w:hAnsi="Arial"/>
          <w:noProof w:val="0"/>
          <w:color w:val="222222"/>
        </w:rPr>
        <w:t xml:space="preserve"> et al. 2002). All records were used for model training and models were subsequently tested against a null-distribution.</w:t>
      </w:r>
    </w:p>
    <w:p w14:paraId="6C45B889" w14:textId="77777777" w:rsidR="00A358F5" w:rsidRPr="00E23BB7" w:rsidRDefault="00A358F5">
      <w:pPr>
        <w:spacing w:after="0" w:line="480" w:lineRule="auto"/>
        <w:rPr>
          <w:rFonts w:ascii="Arial" w:hAnsi="Arial"/>
          <w:noProof w:val="0"/>
          <w:color w:val="222222"/>
        </w:rPr>
      </w:pPr>
    </w:p>
    <w:p w14:paraId="49C558B4" w14:textId="77777777" w:rsidR="00A358F5" w:rsidRPr="00E23BB7" w:rsidRDefault="00DD3BDD">
      <w:pPr>
        <w:spacing w:after="0" w:line="480" w:lineRule="auto"/>
        <w:rPr>
          <w:rFonts w:ascii="Arial" w:hAnsi="Arial"/>
          <w:noProof w:val="0"/>
          <w:color w:val="222222"/>
        </w:rPr>
      </w:pPr>
      <w:ins w:id="170" w:author="Vos, R.A." w:date="2013-10-08T12:44:00Z">
        <w:r>
          <w:rPr>
            <w:rFonts w:ascii="Arial" w:hAnsi="Arial"/>
            <w:noProof w:val="0"/>
            <w:color w:val="222222"/>
          </w:rPr>
          <w:t xml:space="preserve">In this study </w:t>
        </w:r>
      </w:ins>
      <w:del w:id="171" w:author="Vos, R.A." w:date="2013-10-08T12:44:00Z">
        <w:r w:rsidR="00A358F5" w:rsidRPr="009A7EB4" w:rsidDel="00DD3BDD">
          <w:rPr>
            <w:rFonts w:ascii="Arial" w:hAnsi="Arial"/>
            <w:noProof w:val="0"/>
            <w:color w:val="222222"/>
          </w:rPr>
          <w:delText xml:space="preserve">We </w:delText>
        </w:r>
      </w:del>
      <w:ins w:id="172" w:author="Vos, R.A." w:date="2013-10-08T12:44:00Z">
        <w:r>
          <w:rPr>
            <w:rFonts w:ascii="Arial" w:hAnsi="Arial"/>
            <w:noProof w:val="0"/>
            <w:color w:val="222222"/>
          </w:rPr>
          <w:t>w</w:t>
        </w:r>
        <w:r w:rsidRPr="009A7EB4">
          <w:rPr>
            <w:rFonts w:ascii="Arial" w:hAnsi="Arial"/>
            <w:noProof w:val="0"/>
            <w:color w:val="222222"/>
          </w:rPr>
          <w:t xml:space="preserve">e </w:t>
        </w:r>
      </w:ins>
      <w:r w:rsidR="00A358F5" w:rsidRPr="009A7EB4">
        <w:rPr>
          <w:rFonts w:ascii="Arial" w:hAnsi="Arial"/>
          <w:noProof w:val="0"/>
          <w:color w:val="222222"/>
        </w:rPr>
        <w:t>considered both geographic distribution and ecological niche</w:t>
      </w:r>
      <w:del w:id="173" w:author="Vos, R.A." w:date="2013-10-08T12:44:00Z">
        <w:r w:rsidR="00A358F5" w:rsidRPr="009A7EB4" w:rsidDel="00DD3BDD">
          <w:rPr>
            <w:rFonts w:ascii="Arial" w:hAnsi="Arial"/>
            <w:noProof w:val="0"/>
            <w:color w:val="222222"/>
          </w:rPr>
          <w:delText xml:space="preserve"> in this study</w:delText>
        </w:r>
      </w:del>
      <w:r w:rsidR="00A358F5" w:rsidRPr="009A7EB4">
        <w:rPr>
          <w:rFonts w:ascii="Arial" w:hAnsi="Arial"/>
          <w:noProof w:val="0"/>
          <w:color w:val="222222"/>
        </w:rPr>
        <w:t>. These are linked, but restricted by their own factors, so for visual presentations</w:t>
      </w:r>
      <w:del w:id="174" w:author="Vos, R.A." w:date="2013-10-08T12:44:00Z">
        <w:r w:rsidR="00A358F5" w:rsidRPr="009A7EB4" w:rsidDel="00DD3BDD">
          <w:rPr>
            <w:rFonts w:ascii="Arial" w:hAnsi="Arial"/>
            <w:noProof w:val="0"/>
            <w:color w:val="222222"/>
          </w:rPr>
          <w:delText>,</w:delText>
        </w:r>
      </w:del>
      <w:r w:rsidR="00A358F5" w:rsidRPr="009A7EB4">
        <w:rPr>
          <w:rFonts w:ascii="Arial" w:hAnsi="Arial"/>
          <w:noProof w:val="0"/>
          <w:color w:val="222222"/>
        </w:rPr>
        <w:t xml:space="preserve"> we re-modeled the distribution of each species as outlined above, but used a buffered area of each species independently projected onto the unit area only in which it individually occurs (despite it</w:t>
      </w:r>
      <w:del w:id="175" w:author="Vos, R.A." w:date="2013-10-07T18:20:00Z">
        <w:r w:rsidR="00A358F5" w:rsidRPr="009A7EB4" w:rsidDel="00DB281B">
          <w:rPr>
            <w:rFonts w:ascii="Arial" w:hAnsi="Arial"/>
            <w:noProof w:val="0"/>
            <w:color w:val="222222"/>
          </w:rPr>
          <w:delText>'</w:delText>
        </w:r>
      </w:del>
      <w:r w:rsidR="00A358F5" w:rsidRPr="009A7EB4">
        <w:rPr>
          <w:rFonts w:ascii="Arial" w:hAnsi="Arial"/>
          <w:noProof w:val="0"/>
          <w:color w:val="222222"/>
        </w:rPr>
        <w:t>s sister species</w:t>
      </w:r>
      <w:ins w:id="176" w:author="Vos, R.A." w:date="2013-10-07T18:20:00Z">
        <w:r w:rsidR="00DB281B">
          <w:rPr>
            <w:rFonts w:ascii="Arial" w:hAnsi="Arial"/>
            <w:noProof w:val="0"/>
            <w:color w:val="222222"/>
          </w:rPr>
          <w:t>’</w:t>
        </w:r>
      </w:ins>
      <w:del w:id="177" w:author="Vos, R.A." w:date="2013-10-07T18:20:00Z">
        <w:r w:rsidR="00A358F5" w:rsidRPr="00E23BB7" w:rsidDel="00DB281B">
          <w:rPr>
            <w:rFonts w:ascii="Arial" w:hAnsi="Arial"/>
            <w:noProof w:val="0"/>
            <w:color w:val="222222"/>
          </w:rPr>
          <w:delText>'</w:delText>
        </w:r>
      </w:del>
      <w:r w:rsidR="00A358F5" w:rsidRPr="00E23BB7">
        <w:rPr>
          <w:rFonts w:ascii="Arial" w:hAnsi="Arial"/>
          <w:noProof w:val="0"/>
          <w:color w:val="222222"/>
        </w:rPr>
        <w:t xml:space="preserve"> occurrence areas). This was done to make map projections onto the species-specific unit areas, accounting for dispersal barriers. With these models, we predict the geographic overlap between each sister</w:t>
      </w:r>
      <w:ins w:id="178" w:author="Vos, R.A." w:date="2013-10-07T18:20:00Z">
        <w:r w:rsidR="00DB281B">
          <w:rPr>
            <w:rFonts w:ascii="Arial" w:hAnsi="Arial"/>
            <w:noProof w:val="0"/>
            <w:color w:val="222222"/>
          </w:rPr>
          <w:t xml:space="preserve"> </w:t>
        </w:r>
      </w:ins>
      <w:del w:id="179" w:author="Vos, R.A." w:date="2013-10-07T18:20:00Z">
        <w:r w:rsidR="00A358F5" w:rsidRPr="00E23BB7" w:rsidDel="00DB281B">
          <w:rPr>
            <w:rFonts w:ascii="Arial" w:hAnsi="Arial"/>
            <w:noProof w:val="0"/>
            <w:color w:val="222222"/>
          </w:rPr>
          <w:delText>-</w:delText>
        </w:r>
      </w:del>
      <w:r w:rsidR="00A358F5" w:rsidRPr="00E23BB7">
        <w:rPr>
          <w:rFonts w:ascii="Arial" w:hAnsi="Arial"/>
          <w:noProof w:val="0"/>
          <w:color w:val="222222"/>
        </w:rPr>
        <w:t xml:space="preserve">pair in Figure 2, using the 10-percentile training presence threshold in </w:t>
      </w:r>
      <w:proofErr w:type="spellStart"/>
      <w:r w:rsidR="00A358F5" w:rsidRPr="00E23BB7">
        <w:rPr>
          <w:rFonts w:ascii="Arial" w:hAnsi="Arial"/>
          <w:noProof w:val="0"/>
          <w:color w:val="222222"/>
        </w:rPr>
        <w:t>Maxent</w:t>
      </w:r>
      <w:proofErr w:type="spellEnd"/>
      <w:r w:rsidR="00A358F5" w:rsidRPr="00E23BB7">
        <w:rPr>
          <w:rFonts w:ascii="Arial" w:hAnsi="Arial"/>
          <w:noProof w:val="0"/>
          <w:color w:val="222222"/>
        </w:rPr>
        <w:t xml:space="preserve">. This presents the 90% of the presence records falling into the distribution area. The remaining 10% were considered those with an atypical environment and were excluded from the distribution, which is a conservative approach making optimal use of the spatial distribution information provided by the collection and survey records (Liu et al. 2005). </w:t>
      </w:r>
    </w:p>
    <w:p w14:paraId="32E8D1D3" w14:textId="77777777" w:rsidR="00B46D44" w:rsidRPr="00E23BB7" w:rsidRDefault="00B46D44">
      <w:pPr>
        <w:spacing w:after="0" w:line="480" w:lineRule="auto"/>
        <w:rPr>
          <w:rFonts w:ascii="Arial" w:hAnsi="Arial"/>
          <w:noProof w:val="0"/>
          <w:color w:val="222222"/>
        </w:rPr>
      </w:pPr>
    </w:p>
    <w:p w14:paraId="28C65CBA" w14:textId="77777777" w:rsidR="00B46D44" w:rsidRPr="008E1DD7" w:rsidRDefault="00DD3BDD">
      <w:pPr>
        <w:spacing w:after="0" w:line="480" w:lineRule="auto"/>
        <w:rPr>
          <w:rFonts w:ascii="Arial" w:hAnsi="Arial"/>
          <w:noProof w:val="0"/>
          <w:color w:val="222222"/>
        </w:rPr>
      </w:pPr>
      <w:ins w:id="180" w:author="Vos, R.A." w:date="2013-10-08T12:46:00Z">
        <w:r>
          <w:rPr>
            <w:rFonts w:ascii="Arial" w:hAnsi="Arial"/>
            <w:noProof w:val="0"/>
            <w:color w:val="333333"/>
          </w:rPr>
          <w:t>We tested whether n</w:t>
        </w:r>
      </w:ins>
      <w:del w:id="181" w:author="Vos, R.A." w:date="2013-10-08T12:46:00Z">
        <w:r w:rsidR="00B46D44" w:rsidRPr="008E1DD7" w:rsidDel="00DD3BDD">
          <w:rPr>
            <w:rFonts w:ascii="Arial" w:hAnsi="Arial"/>
            <w:noProof w:val="0"/>
            <w:color w:val="333333"/>
          </w:rPr>
          <w:delText>N</w:delText>
        </w:r>
      </w:del>
      <w:r w:rsidR="00B46D44" w:rsidRPr="008E1DD7">
        <w:rPr>
          <w:rFonts w:ascii="Arial" w:hAnsi="Arial"/>
          <w:noProof w:val="0"/>
          <w:color w:val="333333"/>
        </w:rPr>
        <w:t xml:space="preserve">iche models </w:t>
      </w:r>
      <w:ins w:id="182" w:author="Vos, R.A." w:date="2013-10-08T12:46:00Z">
        <w:r>
          <w:rPr>
            <w:rFonts w:ascii="Arial" w:hAnsi="Arial"/>
            <w:noProof w:val="0"/>
            <w:color w:val="333333"/>
          </w:rPr>
          <w:t xml:space="preserve">differed more from a suitable null model </w:t>
        </w:r>
      </w:ins>
      <w:ins w:id="183" w:author="Vos, R.A." w:date="2013-10-08T12:47:00Z">
        <w:r>
          <w:rPr>
            <w:rFonts w:ascii="Arial" w:hAnsi="Arial"/>
            <w:noProof w:val="0"/>
            <w:color w:val="333333"/>
          </w:rPr>
          <w:t>(</w:t>
        </w:r>
      </w:ins>
      <w:del w:id="184" w:author="Vos, R.A." w:date="2013-10-08T12:47:00Z">
        <w:r w:rsidR="00B46D44" w:rsidRPr="009A7EB4" w:rsidDel="00DD3BDD">
          <w:rPr>
            <w:rFonts w:ascii="Arial" w:hAnsi="Arial"/>
            <w:noProof w:val="0"/>
            <w:color w:val="333333"/>
          </w:rPr>
          <w:delText xml:space="preserve">were tested against a null model according to </w:delText>
        </w:r>
      </w:del>
      <w:proofErr w:type="spellStart"/>
      <w:r w:rsidR="00B46D44" w:rsidRPr="009A7EB4">
        <w:rPr>
          <w:rFonts w:ascii="Arial" w:hAnsi="Arial"/>
          <w:noProof w:val="0"/>
          <w:color w:val="333333"/>
        </w:rPr>
        <w:t>Raes</w:t>
      </w:r>
      <w:proofErr w:type="spellEnd"/>
      <w:r w:rsidR="00B46D44" w:rsidRPr="009A7EB4">
        <w:rPr>
          <w:rFonts w:ascii="Arial" w:hAnsi="Arial"/>
          <w:noProof w:val="0"/>
          <w:color w:val="333333"/>
        </w:rPr>
        <w:t xml:space="preserve"> and </w:t>
      </w:r>
      <w:proofErr w:type="spellStart"/>
      <w:r w:rsidR="00B46D44" w:rsidRPr="009A7EB4">
        <w:rPr>
          <w:rFonts w:ascii="Arial" w:hAnsi="Arial"/>
          <w:noProof w:val="0"/>
          <w:color w:val="333333"/>
        </w:rPr>
        <w:t>ter</w:t>
      </w:r>
      <w:proofErr w:type="spellEnd"/>
      <w:r w:rsidR="00B46D44" w:rsidRPr="009A7EB4">
        <w:rPr>
          <w:rFonts w:ascii="Arial" w:hAnsi="Arial"/>
          <w:noProof w:val="0"/>
          <w:color w:val="333333"/>
        </w:rPr>
        <w:t xml:space="preserve"> </w:t>
      </w:r>
      <w:proofErr w:type="spellStart"/>
      <w:r w:rsidR="00B46D44" w:rsidRPr="009A7EB4">
        <w:rPr>
          <w:rFonts w:ascii="Arial" w:hAnsi="Arial"/>
          <w:noProof w:val="0"/>
          <w:color w:val="333333"/>
        </w:rPr>
        <w:t>Steege</w:t>
      </w:r>
      <w:proofErr w:type="spellEnd"/>
      <w:ins w:id="185" w:author="Vos, R.A." w:date="2013-10-08T12:47:00Z">
        <w:r>
          <w:rPr>
            <w:rFonts w:ascii="Arial" w:hAnsi="Arial"/>
            <w:noProof w:val="0"/>
            <w:color w:val="333333"/>
          </w:rPr>
          <w:t>,</w:t>
        </w:r>
      </w:ins>
      <w:r w:rsidR="00B46D44" w:rsidRPr="009A7EB4">
        <w:rPr>
          <w:rFonts w:ascii="Arial" w:hAnsi="Arial"/>
          <w:noProof w:val="0"/>
          <w:color w:val="333333"/>
        </w:rPr>
        <w:t xml:space="preserve"> </w:t>
      </w:r>
      <w:del w:id="186" w:author="Vos, R.A." w:date="2013-10-08T12:47:00Z">
        <w:r w:rsidR="00B46D44" w:rsidRPr="009A7EB4" w:rsidDel="00DD3BDD">
          <w:rPr>
            <w:rFonts w:ascii="Arial" w:hAnsi="Arial"/>
            <w:noProof w:val="0"/>
            <w:color w:val="333333"/>
          </w:rPr>
          <w:delText>(</w:delText>
        </w:r>
      </w:del>
      <w:r w:rsidR="00B46D44" w:rsidRPr="009A7EB4">
        <w:rPr>
          <w:rFonts w:ascii="Arial" w:hAnsi="Arial"/>
          <w:noProof w:val="0"/>
          <w:color w:val="333333"/>
        </w:rPr>
        <w:t xml:space="preserve">2009) </w:t>
      </w:r>
      <w:del w:id="187" w:author="Vos, R.A." w:date="2013-10-08T12:47:00Z">
        <w:r w:rsidR="00B46D44" w:rsidRPr="009A7EB4" w:rsidDel="00DD3BDD">
          <w:rPr>
            <w:rFonts w:ascii="Arial" w:hAnsi="Arial"/>
            <w:noProof w:val="0"/>
            <w:color w:val="333333"/>
          </w:rPr>
          <w:delText xml:space="preserve">to test whether niche models differed significantly </w:delText>
        </w:r>
      </w:del>
      <w:r w:rsidR="00B46D44" w:rsidRPr="009A7EB4">
        <w:rPr>
          <w:rFonts w:ascii="Arial" w:hAnsi="Arial"/>
          <w:noProof w:val="0"/>
          <w:color w:val="333333"/>
        </w:rPr>
        <w:t xml:space="preserve">than </w:t>
      </w:r>
      <w:del w:id="188" w:author="Vos, R.A." w:date="2013-10-08T12:47:00Z">
        <w:r w:rsidR="00B46D44" w:rsidRPr="009A7EB4" w:rsidDel="00DD3BDD">
          <w:rPr>
            <w:rFonts w:ascii="Arial" w:hAnsi="Arial"/>
            <w:noProof w:val="0"/>
            <w:color w:val="333333"/>
          </w:rPr>
          <w:delText xml:space="preserve">from what </w:delText>
        </w:r>
      </w:del>
      <w:r w:rsidR="00B46D44" w:rsidRPr="009A7EB4">
        <w:rPr>
          <w:rFonts w:ascii="Arial" w:hAnsi="Arial"/>
          <w:noProof w:val="0"/>
          <w:color w:val="333333"/>
        </w:rPr>
        <w:t xml:space="preserve">would be expected by chance alone. The </w:t>
      </w:r>
      <w:r w:rsidR="00ED2149" w:rsidRPr="009A7EB4">
        <w:rPr>
          <w:rFonts w:ascii="Arial" w:hAnsi="Arial"/>
          <w:noProof w:val="0"/>
          <w:color w:val="333333"/>
        </w:rPr>
        <w:t>Area Under the Curve (</w:t>
      </w:r>
      <w:r w:rsidR="00B46D44" w:rsidRPr="009A7EB4">
        <w:rPr>
          <w:rFonts w:ascii="Arial" w:hAnsi="Arial"/>
          <w:noProof w:val="0"/>
          <w:color w:val="333333"/>
        </w:rPr>
        <w:t>AUC</w:t>
      </w:r>
      <w:r w:rsidR="00ED2149" w:rsidRPr="009A7EB4">
        <w:rPr>
          <w:rFonts w:ascii="Arial" w:hAnsi="Arial"/>
          <w:noProof w:val="0"/>
          <w:color w:val="333333"/>
        </w:rPr>
        <w:t xml:space="preserve">) </w:t>
      </w:r>
      <w:r w:rsidR="00ED2149" w:rsidRPr="009A7EB4">
        <w:rPr>
          <w:rFonts w:ascii="Arial" w:hAnsi="Arial"/>
          <w:noProof w:val="0"/>
          <w:color w:val="222222"/>
        </w:rPr>
        <w:t>(Fielding and Bell 1997</w:t>
      </w:r>
      <w:del w:id="189" w:author="Vos, R.A." w:date="2013-10-08T12:47:00Z">
        <w:r w:rsidR="00ED2149" w:rsidRPr="009A7EB4" w:rsidDel="00DD3BDD">
          <w:rPr>
            <w:rFonts w:ascii="Arial" w:hAnsi="Arial"/>
            <w:noProof w:val="0"/>
            <w:color w:val="222222"/>
          </w:rPr>
          <w:delText xml:space="preserve">) </w:delText>
        </w:r>
        <w:r w:rsidR="00B46D44" w:rsidRPr="009A7EB4" w:rsidDel="00DD3BDD">
          <w:rPr>
            <w:rFonts w:ascii="Arial" w:hAnsi="Arial"/>
            <w:noProof w:val="0"/>
            <w:color w:val="333333"/>
          </w:rPr>
          <w:delText xml:space="preserve"> generated</w:delText>
        </w:r>
      </w:del>
      <w:ins w:id="190" w:author="Vos, R.A." w:date="2013-10-08T12:47:00Z">
        <w:r w:rsidRPr="00E23BB7">
          <w:rPr>
            <w:rFonts w:ascii="Arial" w:hAnsi="Arial"/>
            <w:noProof w:val="0"/>
            <w:color w:val="222222"/>
          </w:rPr>
          <w:t xml:space="preserve">) </w:t>
        </w:r>
        <w:r w:rsidRPr="00E23BB7">
          <w:rPr>
            <w:rFonts w:ascii="Arial" w:hAnsi="Arial"/>
            <w:noProof w:val="0"/>
            <w:color w:val="333333"/>
          </w:rPr>
          <w:t>generated</w:t>
        </w:r>
      </w:ins>
      <w:r w:rsidR="00B46D44" w:rsidRPr="009A7EB4">
        <w:rPr>
          <w:rFonts w:ascii="Arial" w:hAnsi="Arial"/>
          <w:noProof w:val="0"/>
          <w:color w:val="333333"/>
        </w:rPr>
        <w:t xml:space="preserve"> by </w:t>
      </w:r>
      <w:proofErr w:type="spellStart"/>
      <w:ins w:id="191" w:author="Vos, R.A." w:date="2013-10-08T12:47:00Z">
        <w:r>
          <w:rPr>
            <w:rFonts w:ascii="Arial" w:hAnsi="Arial"/>
            <w:noProof w:val="0"/>
            <w:color w:val="333333"/>
          </w:rPr>
          <w:t>M</w:t>
        </w:r>
      </w:ins>
      <w:del w:id="192" w:author="Vos, R.A." w:date="2013-10-08T12:47:00Z">
        <w:r w:rsidR="00B46D44" w:rsidRPr="009A7EB4" w:rsidDel="00DD3BDD">
          <w:rPr>
            <w:rFonts w:ascii="Arial" w:hAnsi="Arial"/>
            <w:noProof w:val="0"/>
            <w:color w:val="333333"/>
          </w:rPr>
          <w:delText>m</w:delText>
        </w:r>
      </w:del>
      <w:r w:rsidR="00B46D44" w:rsidRPr="009A7EB4">
        <w:rPr>
          <w:rFonts w:ascii="Arial" w:hAnsi="Arial"/>
          <w:noProof w:val="0"/>
          <w:color w:val="333333"/>
        </w:rPr>
        <w:t>axent</w:t>
      </w:r>
      <w:proofErr w:type="spellEnd"/>
      <w:r w:rsidR="00B46D44" w:rsidRPr="009A7EB4">
        <w:rPr>
          <w:rFonts w:ascii="Arial" w:hAnsi="Arial"/>
          <w:noProof w:val="0"/>
          <w:color w:val="333333"/>
        </w:rPr>
        <w:t xml:space="preserve"> was made from the </w:t>
      </w:r>
      <w:commentRangeStart w:id="193"/>
      <w:r w:rsidR="00B46D44" w:rsidRPr="009A7EB4">
        <w:rPr>
          <w:rFonts w:ascii="Arial" w:hAnsi="Arial"/>
          <w:noProof w:val="0"/>
          <w:color w:val="333333"/>
        </w:rPr>
        <w:t>n</w:t>
      </w:r>
      <w:commentRangeEnd w:id="193"/>
      <w:r w:rsidR="00C034B1">
        <w:rPr>
          <w:rStyle w:val="Verwijzingopmerking"/>
        </w:rPr>
        <w:commentReference w:id="193"/>
      </w:r>
      <w:r w:rsidR="00B46D44" w:rsidRPr="009A7EB4">
        <w:rPr>
          <w:rFonts w:ascii="Arial" w:hAnsi="Arial"/>
          <w:noProof w:val="0"/>
          <w:color w:val="333333"/>
        </w:rPr>
        <w:t xml:space="preserve"> number of presence only points and compared to </w:t>
      </w:r>
      <w:r w:rsidR="00565278" w:rsidRPr="009A7EB4">
        <w:rPr>
          <w:rFonts w:ascii="Arial" w:hAnsi="Arial"/>
          <w:noProof w:val="0"/>
          <w:color w:val="333333"/>
        </w:rPr>
        <w:t xml:space="preserve">a null model </w:t>
      </w:r>
      <w:del w:id="194" w:author="Vos, R.A." w:date="2013-10-08T12:47:00Z">
        <w:r w:rsidR="00565278" w:rsidRPr="009A7EB4" w:rsidDel="00DD3BDD">
          <w:rPr>
            <w:rFonts w:ascii="Arial" w:hAnsi="Arial"/>
            <w:noProof w:val="0"/>
            <w:color w:val="333333"/>
          </w:rPr>
          <w:delText>peformed</w:delText>
        </w:r>
      </w:del>
      <w:ins w:id="195" w:author="Vos, R.A." w:date="2013-10-08T12:48:00Z">
        <w:r>
          <w:rPr>
            <w:rFonts w:ascii="Arial" w:hAnsi="Arial"/>
            <w:noProof w:val="0"/>
            <w:color w:val="333333"/>
          </w:rPr>
          <w:t>generated</w:t>
        </w:r>
      </w:ins>
      <w:r w:rsidR="00565278" w:rsidRPr="009A7EB4">
        <w:rPr>
          <w:rFonts w:ascii="Arial" w:hAnsi="Arial"/>
          <w:noProof w:val="0"/>
          <w:color w:val="333333"/>
        </w:rPr>
        <w:t xml:space="preserve"> in R (</w:t>
      </w:r>
      <w:r w:rsidR="00565278" w:rsidRPr="009A7EB4">
        <w:rPr>
          <w:rFonts w:ascii="Arial" w:hAnsi="Arial"/>
          <w:noProof w:val="0"/>
          <w:color w:val="222222"/>
        </w:rPr>
        <w:t>R Development Core Team 2008</w:t>
      </w:r>
      <w:r w:rsidR="00B46D44" w:rsidRPr="009A7EB4">
        <w:rPr>
          <w:rFonts w:ascii="Arial" w:hAnsi="Arial"/>
          <w:noProof w:val="0"/>
          <w:color w:val="333333"/>
        </w:rPr>
        <w:t xml:space="preserve">), which draws </w:t>
      </w:r>
      <w:commentRangeStart w:id="196"/>
      <w:r w:rsidR="00B46D44" w:rsidRPr="009A7EB4">
        <w:rPr>
          <w:rFonts w:ascii="Arial" w:hAnsi="Arial"/>
          <w:noProof w:val="0"/>
          <w:color w:val="333333"/>
        </w:rPr>
        <w:t>n</w:t>
      </w:r>
      <w:commentRangeEnd w:id="196"/>
      <w:r w:rsidR="00C034B1">
        <w:rPr>
          <w:rStyle w:val="Verwijzingopmerking"/>
        </w:rPr>
        <w:commentReference w:id="196"/>
      </w:r>
      <w:r w:rsidR="00B46D44" w:rsidRPr="009A7EB4">
        <w:rPr>
          <w:rFonts w:ascii="Arial" w:hAnsi="Arial"/>
          <w:noProof w:val="0"/>
          <w:color w:val="333333"/>
        </w:rPr>
        <w:t xml:space="preserve"> randomly 99 times for each species. These random points were drawn from the buffered area in the same way as the </w:t>
      </w:r>
      <w:proofErr w:type="spellStart"/>
      <w:r w:rsidR="00B46D44" w:rsidRPr="009A7EB4">
        <w:rPr>
          <w:rFonts w:ascii="Arial" w:hAnsi="Arial"/>
          <w:noProof w:val="0"/>
          <w:color w:val="333333"/>
        </w:rPr>
        <w:t>Maxent</w:t>
      </w:r>
      <w:proofErr w:type="spellEnd"/>
      <w:r w:rsidR="00B46D44" w:rsidRPr="009A7EB4">
        <w:rPr>
          <w:rFonts w:ascii="Arial" w:hAnsi="Arial"/>
          <w:noProof w:val="0"/>
          <w:color w:val="333333"/>
        </w:rPr>
        <w:t>-produced AUC values. The AUC value for each niche model was compared with the upper-side of a 95% confidence interval. All species’ AUC values rejected the null model (</w:t>
      </w:r>
      <w:r w:rsidR="00B46D44" w:rsidRPr="009A7EB4">
        <w:rPr>
          <w:rFonts w:ascii="Arial" w:hAnsi="Arial"/>
          <w:i/>
          <w:noProof w:val="0"/>
          <w:color w:val="333333"/>
        </w:rPr>
        <w:t xml:space="preserve">p </w:t>
      </w:r>
      <w:r w:rsidR="00B46D44" w:rsidRPr="009A7EB4">
        <w:rPr>
          <w:rFonts w:ascii="Arial" w:hAnsi="Arial"/>
          <w:noProof w:val="0"/>
          <w:color w:val="333333"/>
        </w:rPr>
        <w:t>&lt; 0.05)</w:t>
      </w:r>
      <w:ins w:id="197" w:author="Vos, R.A." w:date="2013-10-07T18:21:00Z">
        <w:r w:rsidR="00C034B1">
          <w:rPr>
            <w:rFonts w:ascii="Arial" w:hAnsi="Arial"/>
            <w:noProof w:val="0"/>
            <w:color w:val="333333"/>
          </w:rPr>
          <w:t>,</w:t>
        </w:r>
      </w:ins>
      <w:r w:rsidR="00ED2149" w:rsidRPr="008E1DD7">
        <w:rPr>
          <w:rFonts w:ascii="Arial" w:hAnsi="Arial"/>
          <w:noProof w:val="0"/>
          <w:color w:val="333333"/>
        </w:rPr>
        <w:t xml:space="preserve"> </w:t>
      </w:r>
      <w:r w:rsidR="00ED2149" w:rsidRPr="008E1DD7">
        <w:rPr>
          <w:rFonts w:ascii="Arial" w:hAnsi="Arial"/>
          <w:noProof w:val="0"/>
          <w:color w:val="222222"/>
        </w:rPr>
        <w:t>indicating reliable model performance.</w:t>
      </w:r>
    </w:p>
    <w:p w14:paraId="5CE01393" w14:textId="77777777" w:rsidR="00A358F5" w:rsidRPr="008E1DD7" w:rsidRDefault="00A358F5">
      <w:pPr>
        <w:spacing w:after="0" w:line="480" w:lineRule="auto"/>
        <w:rPr>
          <w:rFonts w:ascii="Arial" w:hAnsi="Arial"/>
          <w:noProof w:val="0"/>
          <w:color w:val="222222"/>
        </w:rPr>
      </w:pPr>
    </w:p>
    <w:p w14:paraId="1B5BDD99" w14:textId="77777777" w:rsidR="00A358F5" w:rsidRPr="008E1DD7" w:rsidRDefault="00A358F5">
      <w:pPr>
        <w:spacing w:after="0" w:line="480" w:lineRule="auto"/>
        <w:rPr>
          <w:rFonts w:ascii="Arial" w:hAnsi="Arial"/>
          <w:noProof w:val="0"/>
          <w:color w:val="222222"/>
        </w:rPr>
      </w:pPr>
      <w:r w:rsidRPr="008E1DD7">
        <w:rPr>
          <w:rFonts w:ascii="Arial" w:hAnsi="Arial"/>
          <w:i/>
          <w:noProof w:val="0"/>
          <w:color w:val="222222"/>
        </w:rPr>
        <w:t>Tests of Ecological Divergence</w:t>
      </w:r>
    </w:p>
    <w:p w14:paraId="2E50FF57" w14:textId="77777777" w:rsidR="00A358F5" w:rsidRPr="008E1DD7" w:rsidRDefault="00A358F5">
      <w:pPr>
        <w:spacing w:after="0" w:line="480" w:lineRule="auto"/>
        <w:rPr>
          <w:rFonts w:ascii="Arial" w:hAnsi="Arial"/>
          <w:noProof w:val="0"/>
          <w:color w:val="222222"/>
        </w:rPr>
      </w:pPr>
      <w:r w:rsidRPr="008E1DD7">
        <w:rPr>
          <w:rFonts w:ascii="Arial" w:hAnsi="Arial"/>
          <w:noProof w:val="0"/>
          <w:color w:val="222222"/>
        </w:rPr>
        <w:t xml:space="preserve">To measure geographic overlap between </w:t>
      </w:r>
      <w:del w:id="198" w:author="Vos, R.A." w:date="2013-10-08T12:48:00Z">
        <w:r w:rsidR="00DE2221" w:rsidRPr="008E1DD7" w:rsidDel="00DD3BDD">
          <w:rPr>
            <w:rFonts w:ascii="Arial" w:hAnsi="Arial"/>
            <w:noProof w:val="0"/>
            <w:color w:val="222222"/>
          </w:rPr>
          <w:delText>clade-</w:delText>
        </w:r>
      </w:del>
      <w:r w:rsidRPr="008E1DD7">
        <w:rPr>
          <w:rFonts w:ascii="Arial" w:hAnsi="Arial"/>
          <w:noProof w:val="0"/>
          <w:color w:val="222222"/>
        </w:rPr>
        <w:t>species</w:t>
      </w:r>
      <w:ins w:id="199" w:author="Vos, R.A." w:date="2013-10-08T12:48:00Z">
        <w:r w:rsidR="00DD3BDD">
          <w:rPr>
            <w:rFonts w:ascii="Arial" w:hAnsi="Arial"/>
            <w:noProof w:val="0"/>
            <w:color w:val="222222"/>
          </w:rPr>
          <w:t xml:space="preserve"> in a pair</w:t>
        </w:r>
      </w:ins>
      <w:r w:rsidRPr="008E1DD7">
        <w:rPr>
          <w:rFonts w:ascii="Arial" w:hAnsi="Arial"/>
          <w:noProof w:val="0"/>
          <w:color w:val="222222"/>
        </w:rPr>
        <w:t xml:space="preserve">, we used the range overlap tool of </w:t>
      </w:r>
      <w:proofErr w:type="spellStart"/>
      <w:r w:rsidRPr="008E1DD7">
        <w:rPr>
          <w:rFonts w:ascii="Arial" w:hAnsi="Arial"/>
          <w:noProof w:val="0"/>
          <w:color w:val="222222"/>
        </w:rPr>
        <w:t>ENMTools</w:t>
      </w:r>
      <w:proofErr w:type="spellEnd"/>
      <w:r w:rsidRPr="008E1DD7">
        <w:rPr>
          <w:rFonts w:ascii="Arial" w:hAnsi="Arial"/>
          <w:noProof w:val="0"/>
          <w:color w:val="222222"/>
        </w:rPr>
        <w:t xml:space="preserve"> version 1.3 (Warren et al. 2008). </w:t>
      </w:r>
      <w:ins w:id="200" w:author="Vos, R.A." w:date="2013-10-08T12:49:00Z">
        <w:r w:rsidR="00C06569">
          <w:rPr>
            <w:rFonts w:ascii="Arial" w:hAnsi="Arial"/>
            <w:noProof w:val="0"/>
            <w:color w:val="222222"/>
          </w:rPr>
          <w:t>In addition, we derived n</w:t>
        </w:r>
      </w:ins>
      <w:del w:id="201" w:author="Vos, R.A." w:date="2013-10-08T12:49:00Z">
        <w:r w:rsidRPr="008E1DD7" w:rsidDel="00C06569">
          <w:rPr>
            <w:rFonts w:ascii="Arial" w:hAnsi="Arial"/>
            <w:noProof w:val="0"/>
            <w:color w:val="222222"/>
          </w:rPr>
          <w:delText>N</w:delText>
        </w:r>
      </w:del>
      <w:r w:rsidRPr="008E1DD7">
        <w:rPr>
          <w:rFonts w:ascii="Arial" w:hAnsi="Arial"/>
          <w:noProof w:val="0"/>
          <w:color w:val="222222"/>
        </w:rPr>
        <w:t xml:space="preserve">iche overlap measurements between species </w:t>
      </w:r>
      <w:del w:id="202" w:author="Vos, R.A." w:date="2013-10-08T12:50:00Z">
        <w:r w:rsidRPr="008E1DD7" w:rsidDel="00C06569">
          <w:rPr>
            <w:rFonts w:ascii="Arial" w:hAnsi="Arial"/>
            <w:noProof w:val="0"/>
            <w:color w:val="222222"/>
          </w:rPr>
          <w:delText>was also performed in</w:delText>
        </w:r>
      </w:del>
      <w:ins w:id="203" w:author="Vos, R.A." w:date="2013-10-08T12:50:00Z">
        <w:r w:rsidR="00C06569">
          <w:rPr>
            <w:rFonts w:ascii="Arial" w:hAnsi="Arial"/>
            <w:noProof w:val="0"/>
            <w:color w:val="222222"/>
          </w:rPr>
          <w:t>using</w:t>
        </w:r>
      </w:ins>
      <w:r w:rsidRPr="008E1DD7">
        <w:rPr>
          <w:rFonts w:ascii="Arial" w:hAnsi="Arial"/>
          <w:noProof w:val="0"/>
          <w:color w:val="222222"/>
        </w:rPr>
        <w:t xml:space="preserve"> </w:t>
      </w:r>
      <w:proofErr w:type="spellStart"/>
      <w:r w:rsidRPr="008E1DD7">
        <w:rPr>
          <w:rFonts w:ascii="Arial" w:hAnsi="Arial"/>
          <w:noProof w:val="0"/>
          <w:color w:val="222222"/>
        </w:rPr>
        <w:t>ENMTools</w:t>
      </w:r>
      <w:proofErr w:type="spellEnd"/>
      <w:r w:rsidRPr="008E1DD7">
        <w:rPr>
          <w:rFonts w:ascii="Arial" w:hAnsi="Arial"/>
          <w:noProof w:val="0"/>
          <w:color w:val="222222"/>
        </w:rPr>
        <w:t xml:space="preserve">, which employs the statistical measures </w:t>
      </w:r>
      <w:proofErr w:type="spellStart"/>
      <w:r w:rsidRPr="008E1DD7">
        <w:rPr>
          <w:rFonts w:ascii="Arial" w:hAnsi="Arial"/>
          <w:noProof w:val="0"/>
          <w:color w:val="222222"/>
        </w:rPr>
        <w:t>Schoener’s</w:t>
      </w:r>
      <w:proofErr w:type="spellEnd"/>
      <w:r w:rsidRPr="008E1DD7">
        <w:rPr>
          <w:rFonts w:ascii="Arial" w:hAnsi="Arial"/>
          <w:noProof w:val="0"/>
          <w:color w:val="222222"/>
        </w:rPr>
        <w:t xml:space="preserve"> </w:t>
      </w:r>
      <w:r w:rsidRPr="008E1DD7">
        <w:rPr>
          <w:rFonts w:ascii="Arial" w:hAnsi="Arial"/>
          <w:i/>
          <w:noProof w:val="0"/>
          <w:color w:val="222222"/>
        </w:rPr>
        <w:t>D</w:t>
      </w:r>
      <w:r w:rsidRPr="008E1DD7">
        <w:rPr>
          <w:rFonts w:ascii="Arial" w:hAnsi="Arial"/>
          <w:noProof w:val="0"/>
          <w:color w:val="222222"/>
        </w:rPr>
        <w:t xml:space="preserve"> (1968) and the similarity metric </w:t>
      </w:r>
      <w:proofErr w:type="spellStart"/>
      <w:r w:rsidRPr="008E1DD7">
        <w:rPr>
          <w:rFonts w:ascii="Arial" w:hAnsi="Arial"/>
          <w:noProof w:val="0"/>
          <w:color w:val="222222"/>
        </w:rPr>
        <w:t>Hellinger’s</w:t>
      </w:r>
      <w:proofErr w:type="spellEnd"/>
      <w:r w:rsidRPr="008E1DD7">
        <w:rPr>
          <w:rFonts w:ascii="Arial" w:hAnsi="Arial"/>
          <w:noProof w:val="0"/>
          <w:color w:val="222222"/>
        </w:rPr>
        <w:t xml:space="preserve"> </w:t>
      </w:r>
      <w:r w:rsidRPr="008E1DD7">
        <w:rPr>
          <w:rFonts w:ascii="Arial" w:hAnsi="Arial"/>
          <w:i/>
          <w:noProof w:val="0"/>
          <w:color w:val="222222"/>
        </w:rPr>
        <w:t>I</w:t>
      </w:r>
      <w:r w:rsidRPr="008E1DD7">
        <w:rPr>
          <w:rFonts w:ascii="Arial" w:hAnsi="Arial"/>
          <w:noProof w:val="0"/>
          <w:color w:val="222222"/>
        </w:rPr>
        <w:t xml:space="preserve">. We tested this against the null hypothesis created in the niche identity test. This </w:t>
      </w:r>
      <w:del w:id="204" w:author="Vos, R.A." w:date="2013-10-07T18:22:00Z">
        <w:r w:rsidRPr="008E1DD7" w:rsidDel="00C034B1">
          <w:rPr>
            <w:rFonts w:ascii="Arial" w:hAnsi="Arial"/>
            <w:noProof w:val="0"/>
            <w:color w:val="222222"/>
          </w:rPr>
          <w:delText>procedure  tests</w:delText>
        </w:r>
      </w:del>
      <w:ins w:id="205" w:author="Vos, R.A." w:date="2013-10-07T18:22:00Z">
        <w:r w:rsidR="00C034B1" w:rsidRPr="00E23BB7">
          <w:rPr>
            <w:rFonts w:ascii="Arial" w:hAnsi="Arial"/>
            <w:noProof w:val="0"/>
            <w:color w:val="222222"/>
          </w:rPr>
          <w:t>procedure tests</w:t>
        </w:r>
      </w:ins>
      <w:r w:rsidRPr="008E1DD7">
        <w:rPr>
          <w:rFonts w:ascii="Arial" w:hAnsi="Arial"/>
          <w:noProof w:val="0"/>
          <w:color w:val="222222"/>
        </w:rPr>
        <w:t xml:space="preserve"> if the ENMs generated for each species are more different than expected </w:t>
      </w:r>
      <w:del w:id="206" w:author="Vos, R.A." w:date="2013-10-07T18:22:00Z">
        <w:r w:rsidRPr="008E1DD7" w:rsidDel="00C034B1">
          <w:rPr>
            <w:rFonts w:ascii="Arial" w:hAnsi="Arial"/>
            <w:noProof w:val="0"/>
            <w:color w:val="222222"/>
          </w:rPr>
          <w:delText xml:space="preserve">than </w:delText>
        </w:r>
      </w:del>
      <w:r w:rsidRPr="008E1DD7">
        <w:rPr>
          <w:rFonts w:ascii="Arial" w:hAnsi="Arial"/>
          <w:noProof w:val="0"/>
          <w:color w:val="222222"/>
        </w:rPr>
        <w:t xml:space="preserve">if they were drawn from the same underlying distribution (Warren et al. 2008). We also evaluated if the </w:t>
      </w:r>
      <w:r w:rsidR="00DE2221" w:rsidRPr="008E1DD7">
        <w:rPr>
          <w:rFonts w:ascii="Arial" w:hAnsi="Arial"/>
          <w:noProof w:val="0"/>
          <w:color w:val="222222"/>
        </w:rPr>
        <w:t>clade-</w:t>
      </w:r>
      <w:r w:rsidRPr="008E1DD7">
        <w:rPr>
          <w:rFonts w:ascii="Arial" w:hAnsi="Arial"/>
          <w:noProof w:val="0"/>
          <w:color w:val="222222"/>
        </w:rPr>
        <w:t xml:space="preserve">species were more or less similar to each other given the soil and climatic conditions available to them using the background test. To make a </w:t>
      </w:r>
      <w:del w:id="207" w:author="Vos, R.A." w:date="2013-10-07T18:22:00Z">
        <w:r w:rsidRPr="008E1DD7" w:rsidDel="00C034B1">
          <w:rPr>
            <w:rFonts w:ascii="Arial" w:hAnsi="Arial"/>
            <w:noProof w:val="0"/>
            <w:color w:val="222222"/>
          </w:rPr>
          <w:delText>standardized  background</w:delText>
        </w:r>
      </w:del>
      <w:ins w:id="208" w:author="Vos, R.A." w:date="2013-10-07T18:22:00Z">
        <w:r w:rsidR="00C034B1" w:rsidRPr="00E23BB7">
          <w:rPr>
            <w:rFonts w:ascii="Arial" w:hAnsi="Arial"/>
            <w:noProof w:val="0"/>
            <w:color w:val="222222"/>
          </w:rPr>
          <w:t>standardized background</w:t>
        </w:r>
      </w:ins>
      <w:r w:rsidRPr="008E1DD7">
        <w:rPr>
          <w:rFonts w:ascii="Arial" w:hAnsi="Arial"/>
          <w:noProof w:val="0"/>
          <w:color w:val="222222"/>
        </w:rPr>
        <w:t xml:space="preserve"> area for this test, which functions as the available environmental area to each species, we used a buffer of one degree around each locality for each species independently to pull points for our null (</w:t>
      </w:r>
      <w:proofErr w:type="spellStart"/>
      <w:r w:rsidRPr="008E1DD7">
        <w:rPr>
          <w:rFonts w:ascii="Arial" w:hAnsi="Arial"/>
          <w:noProof w:val="0"/>
          <w:color w:val="222222"/>
        </w:rPr>
        <w:t>Nakazato</w:t>
      </w:r>
      <w:proofErr w:type="spellEnd"/>
      <w:r w:rsidRPr="008E1DD7">
        <w:rPr>
          <w:rFonts w:ascii="Arial" w:hAnsi="Arial"/>
          <w:noProof w:val="0"/>
          <w:color w:val="222222"/>
        </w:rPr>
        <w:t xml:space="preserve"> et al. 2010). This background area was then compared to the occurrence points of its </w:t>
      </w:r>
      <w:r w:rsidR="00DE2221" w:rsidRPr="008E1DD7">
        <w:rPr>
          <w:rFonts w:ascii="Arial" w:hAnsi="Arial"/>
          <w:noProof w:val="0"/>
          <w:color w:val="222222"/>
        </w:rPr>
        <w:t>clade</w:t>
      </w:r>
      <w:r w:rsidRPr="008E1DD7">
        <w:rPr>
          <w:rFonts w:ascii="Arial" w:hAnsi="Arial"/>
          <w:noProof w:val="0"/>
          <w:color w:val="222222"/>
        </w:rPr>
        <w:t xml:space="preserve"> species and vice versa for each pair. The two-tailed test null results were again compared to niche overlap to indicate level of divergence in environmental niche.</w:t>
      </w:r>
    </w:p>
    <w:p w14:paraId="74606E64" w14:textId="77777777" w:rsidR="00A358F5" w:rsidRPr="008E1DD7" w:rsidRDefault="00A358F5">
      <w:pPr>
        <w:spacing w:after="0" w:line="480" w:lineRule="auto"/>
        <w:rPr>
          <w:rFonts w:ascii="Arial" w:hAnsi="Arial"/>
          <w:noProof w:val="0"/>
          <w:color w:val="222222"/>
        </w:rPr>
      </w:pPr>
    </w:p>
    <w:p w14:paraId="3277DE9A" w14:textId="77777777" w:rsidR="00F02E11" w:rsidRPr="008E1DD7" w:rsidRDefault="00A358F5" w:rsidP="005F344F">
      <w:pPr>
        <w:spacing w:after="0" w:line="480" w:lineRule="auto"/>
        <w:rPr>
          <w:rFonts w:ascii="Arial" w:hAnsi="Arial"/>
          <w:noProof w:val="0"/>
          <w:color w:val="222222"/>
        </w:rPr>
      </w:pPr>
      <w:r w:rsidRPr="008E1DD7">
        <w:rPr>
          <w:rFonts w:ascii="Arial" w:hAnsi="Arial"/>
          <w:noProof w:val="0"/>
          <w:color w:val="222222"/>
        </w:rPr>
        <w:t xml:space="preserve">We extracted the environmental variables of collection localities as indicated in Table 3 for each species and used them to test whether the climate/soil variables differed between the </w:t>
      </w:r>
      <w:r w:rsidR="00DE2221" w:rsidRPr="008E1DD7">
        <w:rPr>
          <w:rFonts w:ascii="Arial" w:hAnsi="Arial"/>
          <w:noProof w:val="0"/>
          <w:color w:val="222222"/>
        </w:rPr>
        <w:t>clade</w:t>
      </w:r>
      <w:r w:rsidRPr="008E1DD7">
        <w:rPr>
          <w:rFonts w:ascii="Arial" w:hAnsi="Arial"/>
          <w:noProof w:val="0"/>
          <w:color w:val="222222"/>
        </w:rPr>
        <w:t>-pairs in two ways (</w:t>
      </w:r>
      <w:proofErr w:type="spellStart"/>
      <w:r w:rsidRPr="008E1DD7">
        <w:rPr>
          <w:rFonts w:ascii="Arial" w:hAnsi="Arial"/>
          <w:noProof w:val="0"/>
          <w:color w:val="222222"/>
        </w:rPr>
        <w:t>Nakazato</w:t>
      </w:r>
      <w:proofErr w:type="spellEnd"/>
      <w:r w:rsidRPr="008E1DD7">
        <w:rPr>
          <w:rFonts w:ascii="Arial" w:hAnsi="Arial"/>
          <w:noProof w:val="0"/>
          <w:color w:val="222222"/>
        </w:rPr>
        <w:t xml:space="preserve"> et al. 2010). First with analysis of variance (ANOVAs) on each of the abiotic variables to test for species effects and second with multivariate analysis of variance (MANOVA; </w:t>
      </w:r>
      <w:proofErr w:type="spellStart"/>
      <w:r w:rsidRPr="008E1DD7">
        <w:rPr>
          <w:rFonts w:ascii="Arial" w:hAnsi="Arial"/>
          <w:noProof w:val="0"/>
          <w:color w:val="222222"/>
        </w:rPr>
        <w:t>Wilk’s</w:t>
      </w:r>
      <w:proofErr w:type="spellEnd"/>
      <w:r w:rsidRPr="008E1DD7">
        <w:rPr>
          <w:rFonts w:ascii="Arial" w:hAnsi="Arial"/>
          <w:noProof w:val="0"/>
          <w:color w:val="222222"/>
        </w:rPr>
        <w:t xml:space="preserve"> λ) with all variables together to test if environmental conditions were different between each pair. Finally, we visualized niche overlap of abiotic predictor variables in environmental space using </w:t>
      </w:r>
      <w:del w:id="209" w:author="Vos, R.A." w:date="2013-10-08T12:51:00Z">
        <w:r w:rsidRPr="008E1DD7" w:rsidDel="000E5070">
          <w:rPr>
            <w:rFonts w:ascii="Arial" w:hAnsi="Arial"/>
            <w:noProof w:val="0"/>
            <w:color w:val="222222"/>
          </w:rPr>
          <w:delText>PCA  following</w:delText>
        </w:r>
      </w:del>
      <w:ins w:id="210" w:author="Vos, R.A." w:date="2013-10-08T12:51:00Z">
        <w:r w:rsidR="000E5070" w:rsidRPr="00E23BB7">
          <w:rPr>
            <w:rFonts w:ascii="Arial" w:hAnsi="Arial"/>
            <w:noProof w:val="0"/>
            <w:color w:val="222222"/>
          </w:rPr>
          <w:t>PCA following</w:t>
        </w:r>
      </w:ins>
      <w:r w:rsidRPr="008E1DD7">
        <w:rPr>
          <w:rFonts w:ascii="Arial" w:hAnsi="Arial"/>
          <w:noProof w:val="0"/>
          <w:color w:val="222222"/>
        </w:rPr>
        <w:t xml:space="preserve"> </w:t>
      </w:r>
      <w:proofErr w:type="spellStart"/>
      <w:r w:rsidRPr="008E1DD7">
        <w:rPr>
          <w:rFonts w:ascii="Arial" w:hAnsi="Arial"/>
          <w:noProof w:val="0"/>
        </w:rPr>
        <w:t>Couvreur</w:t>
      </w:r>
      <w:proofErr w:type="spellEnd"/>
      <w:r w:rsidRPr="008E1DD7">
        <w:rPr>
          <w:rFonts w:ascii="Arial" w:hAnsi="Arial"/>
          <w:noProof w:val="0"/>
        </w:rPr>
        <w:t xml:space="preserve"> et al. (2011).</w:t>
      </w:r>
      <w:r w:rsidRPr="008E1DD7">
        <w:rPr>
          <w:rFonts w:ascii="Arial" w:hAnsi="Arial"/>
          <w:noProof w:val="0"/>
          <w:color w:val="222222"/>
        </w:rPr>
        <w:t xml:space="preserve"> These analyses were performed in SPSS 21.0 (IBM corp. 2012) </w:t>
      </w:r>
      <w:r w:rsidR="005F344F" w:rsidRPr="008E1DD7">
        <w:rPr>
          <w:rFonts w:ascii="Arial" w:hAnsi="Arial"/>
          <w:noProof w:val="0"/>
          <w:color w:val="222222"/>
        </w:rPr>
        <w:t xml:space="preserve">and similar to </w:t>
      </w:r>
      <w:proofErr w:type="spellStart"/>
      <w:r w:rsidR="005F344F" w:rsidRPr="008E1DD7">
        <w:rPr>
          <w:rFonts w:ascii="Arial" w:hAnsi="Arial"/>
          <w:noProof w:val="0"/>
          <w:color w:val="222222"/>
        </w:rPr>
        <w:t>Couvreur</w:t>
      </w:r>
      <w:proofErr w:type="spellEnd"/>
      <w:r w:rsidR="005F344F" w:rsidRPr="008E1DD7">
        <w:rPr>
          <w:rFonts w:ascii="Arial" w:hAnsi="Arial"/>
          <w:noProof w:val="0"/>
          <w:color w:val="222222"/>
        </w:rPr>
        <w:t xml:space="preserve"> et al. (2011) did not meet the criteria for parametric analysis (normal distribution of the data and homogeneity of the variance) and so the </w:t>
      </w:r>
      <w:del w:id="211" w:author="Vos, R.A." w:date="2013-10-08T14:37:00Z">
        <w:r w:rsidR="005F344F" w:rsidRPr="008E1DD7" w:rsidDel="008E1DD7">
          <w:rPr>
            <w:rFonts w:ascii="Arial" w:hAnsi="Arial"/>
            <w:noProof w:val="0"/>
            <w:color w:val="222222"/>
          </w:rPr>
          <w:delText>non parametric</w:delText>
        </w:r>
      </w:del>
      <w:ins w:id="212" w:author="Vos, R.A." w:date="2013-10-08T14:37:00Z">
        <w:r w:rsidR="008E1DD7" w:rsidRPr="008E1DD7">
          <w:rPr>
            <w:rFonts w:ascii="Arial" w:hAnsi="Arial"/>
            <w:noProof w:val="0"/>
            <w:color w:val="222222"/>
          </w:rPr>
          <w:t>non-parametric</w:t>
        </w:r>
      </w:ins>
      <w:r w:rsidR="005F344F" w:rsidRPr="008E1DD7">
        <w:rPr>
          <w:rFonts w:ascii="Arial" w:hAnsi="Arial"/>
          <w:noProof w:val="0"/>
          <w:color w:val="222222"/>
        </w:rPr>
        <w:t xml:space="preserve"> Mann-Whitney U test was used to compare the principal components (PC1, PC2</w:t>
      </w:r>
      <w:del w:id="213" w:author="Vos, R.A." w:date="2013-10-08T12:51:00Z">
        <w:r w:rsidR="005F344F" w:rsidRPr="008E1DD7" w:rsidDel="000E5070">
          <w:rPr>
            <w:rFonts w:ascii="Arial" w:hAnsi="Arial"/>
            <w:noProof w:val="0"/>
            <w:color w:val="222222"/>
          </w:rPr>
          <w:delText>,PC3</w:delText>
        </w:r>
      </w:del>
      <w:ins w:id="214" w:author="Vos, R.A." w:date="2013-10-08T12:51:00Z">
        <w:r w:rsidR="000E5070" w:rsidRPr="00E23BB7">
          <w:rPr>
            <w:rFonts w:ascii="Arial" w:hAnsi="Arial"/>
            <w:noProof w:val="0"/>
            <w:color w:val="222222"/>
          </w:rPr>
          <w:t>, PC3</w:t>
        </w:r>
      </w:ins>
      <w:r w:rsidR="005F344F" w:rsidRPr="008E1DD7">
        <w:rPr>
          <w:rFonts w:ascii="Arial" w:hAnsi="Arial"/>
          <w:noProof w:val="0"/>
          <w:color w:val="222222"/>
        </w:rPr>
        <w:t>).</w:t>
      </w:r>
      <w:r w:rsidR="005F344F" w:rsidRPr="008E1DD7" w:rsidDel="005F344F">
        <w:rPr>
          <w:rFonts w:ascii="Arial" w:hAnsi="Arial"/>
          <w:noProof w:val="0"/>
          <w:color w:val="222222"/>
        </w:rPr>
        <w:t xml:space="preserve"> </w:t>
      </w:r>
    </w:p>
    <w:p w14:paraId="3BA37F8E" w14:textId="77777777" w:rsidR="00B46D44" w:rsidRPr="008E1DD7" w:rsidRDefault="00B46D44" w:rsidP="005F344F">
      <w:pPr>
        <w:spacing w:after="0" w:line="480" w:lineRule="auto"/>
        <w:rPr>
          <w:rFonts w:ascii="Arial" w:hAnsi="Arial"/>
          <w:noProof w:val="0"/>
          <w:color w:val="222222"/>
        </w:rPr>
      </w:pPr>
    </w:p>
    <w:p w14:paraId="0A613A9D" w14:textId="77777777" w:rsidR="00A358F5" w:rsidRPr="008E1DD7" w:rsidRDefault="00A358F5" w:rsidP="005F344F">
      <w:pPr>
        <w:spacing w:after="0" w:line="480" w:lineRule="auto"/>
        <w:rPr>
          <w:rFonts w:ascii="Arial" w:hAnsi="Arial"/>
          <w:i/>
          <w:noProof w:val="0"/>
          <w:color w:val="333333"/>
        </w:rPr>
      </w:pPr>
      <w:r w:rsidRPr="008E1DD7">
        <w:rPr>
          <w:rFonts w:ascii="Arial" w:hAnsi="Arial"/>
          <w:b/>
          <w:noProof w:val="0"/>
          <w:color w:val="333333"/>
        </w:rPr>
        <w:t>Results</w:t>
      </w:r>
    </w:p>
    <w:p w14:paraId="4F124C36" w14:textId="77777777" w:rsidR="00A358F5" w:rsidRPr="008E1DD7" w:rsidRDefault="00A358F5" w:rsidP="00A320DF">
      <w:pPr>
        <w:spacing w:line="480" w:lineRule="auto"/>
        <w:rPr>
          <w:rFonts w:ascii="Arial" w:hAnsi="Arial"/>
          <w:noProof w:val="0"/>
          <w:color w:val="333333"/>
        </w:rPr>
      </w:pPr>
      <w:r w:rsidRPr="008E1DD7">
        <w:rPr>
          <w:rFonts w:ascii="Arial" w:hAnsi="Arial"/>
          <w:i/>
          <w:noProof w:val="0"/>
          <w:color w:val="333333"/>
        </w:rPr>
        <w:t>Environmental niche variation in Nepenthes</w:t>
      </w:r>
    </w:p>
    <w:p w14:paraId="0C028FC8" w14:textId="77777777" w:rsidR="00A358F5" w:rsidRPr="008E1DD7" w:rsidRDefault="00A358F5" w:rsidP="00A320DF">
      <w:pPr>
        <w:spacing w:line="480" w:lineRule="auto"/>
        <w:rPr>
          <w:rFonts w:ascii="Arial" w:hAnsi="Arial"/>
          <w:noProof w:val="0"/>
          <w:color w:val="auto"/>
          <w:kern w:val="24"/>
        </w:rPr>
      </w:pPr>
      <w:r w:rsidRPr="008E1DD7">
        <w:rPr>
          <w:rFonts w:ascii="Arial" w:hAnsi="Arial"/>
          <w:noProof w:val="0"/>
          <w:color w:val="333333"/>
        </w:rPr>
        <w:t xml:space="preserve">Potential distribution ENMs of </w:t>
      </w:r>
      <w:r w:rsidRPr="008E1DD7">
        <w:rPr>
          <w:rFonts w:ascii="Arial" w:hAnsi="Arial"/>
          <w:i/>
          <w:noProof w:val="0"/>
          <w:color w:val="333333"/>
        </w:rPr>
        <w:t xml:space="preserve">Nepenthes </w:t>
      </w:r>
      <w:r w:rsidR="00666116" w:rsidRPr="008E1DD7">
        <w:rPr>
          <w:rFonts w:ascii="Arial" w:hAnsi="Arial"/>
          <w:noProof w:val="0"/>
          <w:color w:val="333333"/>
        </w:rPr>
        <w:t>clade</w:t>
      </w:r>
      <w:r w:rsidRPr="008E1DD7">
        <w:rPr>
          <w:rFonts w:ascii="Arial" w:hAnsi="Arial"/>
          <w:noProof w:val="0"/>
          <w:color w:val="333333"/>
        </w:rPr>
        <w:t xml:space="preserve">-pairs generated from </w:t>
      </w:r>
      <w:proofErr w:type="spellStart"/>
      <w:r w:rsidRPr="008E1DD7">
        <w:rPr>
          <w:rFonts w:ascii="Arial" w:hAnsi="Arial"/>
          <w:noProof w:val="0"/>
          <w:color w:val="333333"/>
        </w:rPr>
        <w:t>Maxent</w:t>
      </w:r>
      <w:proofErr w:type="spellEnd"/>
      <w:r w:rsidRPr="008E1DD7">
        <w:rPr>
          <w:rFonts w:ascii="Arial" w:hAnsi="Arial"/>
          <w:noProof w:val="0"/>
          <w:color w:val="333333"/>
        </w:rPr>
        <w:t xml:space="preserve"> are presented in Figure 2. Individual species maps without </w:t>
      </w:r>
      <w:proofErr w:type="spellStart"/>
      <w:r w:rsidRPr="008E1DD7">
        <w:rPr>
          <w:rFonts w:ascii="Arial" w:hAnsi="Arial"/>
          <w:noProof w:val="0"/>
          <w:color w:val="333333"/>
        </w:rPr>
        <w:t>thresholded</w:t>
      </w:r>
      <w:proofErr w:type="spellEnd"/>
      <w:r w:rsidRPr="008E1DD7">
        <w:rPr>
          <w:rFonts w:ascii="Arial" w:hAnsi="Arial"/>
          <w:noProof w:val="0"/>
          <w:color w:val="333333"/>
        </w:rPr>
        <w:t xml:space="preserve"> values can be found in the Appendix in Figures 1 and 2. In general, highland species (Figure 2; left) have a much more narrow distribution compared to lowland species (Figure 2; right). This </w:t>
      </w:r>
      <w:r w:rsidR="006A6C4A" w:rsidRPr="008E1DD7">
        <w:rPr>
          <w:rFonts w:ascii="Arial" w:hAnsi="Arial"/>
          <w:noProof w:val="0"/>
          <w:color w:val="333333"/>
        </w:rPr>
        <w:t xml:space="preserve">relates to the fact that </w:t>
      </w:r>
      <w:r w:rsidRPr="008E1DD7">
        <w:rPr>
          <w:rFonts w:ascii="Arial" w:hAnsi="Arial"/>
          <w:noProof w:val="0"/>
          <w:color w:val="333333"/>
        </w:rPr>
        <w:t>the total surface of highland</w:t>
      </w:r>
      <w:r w:rsidR="006A6C4A" w:rsidRPr="008E1DD7">
        <w:rPr>
          <w:rFonts w:ascii="Arial" w:hAnsi="Arial"/>
          <w:noProof w:val="0"/>
          <w:color w:val="333333"/>
        </w:rPr>
        <w:t xml:space="preserve"> area</w:t>
      </w:r>
      <w:r w:rsidRPr="008E1DD7">
        <w:rPr>
          <w:rFonts w:ascii="Arial" w:hAnsi="Arial"/>
          <w:noProof w:val="0"/>
          <w:color w:val="333333"/>
        </w:rPr>
        <w:t xml:space="preserve"> is much </w:t>
      </w:r>
      <w:r w:rsidR="006A6C4A" w:rsidRPr="008E1DD7">
        <w:rPr>
          <w:rFonts w:ascii="Arial" w:hAnsi="Arial"/>
          <w:noProof w:val="0"/>
          <w:color w:val="333333"/>
        </w:rPr>
        <w:t>smaller</w:t>
      </w:r>
      <w:r w:rsidRPr="008E1DD7">
        <w:rPr>
          <w:rFonts w:ascii="Arial" w:hAnsi="Arial"/>
          <w:noProof w:val="0"/>
          <w:color w:val="333333"/>
        </w:rPr>
        <w:t xml:space="preserve"> than</w:t>
      </w:r>
      <w:r w:rsidR="006A6C4A" w:rsidRPr="008E1DD7">
        <w:rPr>
          <w:rFonts w:ascii="Arial" w:hAnsi="Arial"/>
          <w:noProof w:val="0"/>
          <w:color w:val="333333"/>
        </w:rPr>
        <w:t xml:space="preserve"> </w:t>
      </w:r>
      <w:r w:rsidRPr="008E1DD7">
        <w:rPr>
          <w:rFonts w:ascii="Arial" w:hAnsi="Arial"/>
          <w:noProof w:val="0"/>
          <w:color w:val="333333"/>
        </w:rPr>
        <w:t xml:space="preserve">lowland </w:t>
      </w:r>
      <w:r w:rsidR="006A6C4A" w:rsidRPr="008E1DD7">
        <w:rPr>
          <w:rFonts w:ascii="Arial" w:hAnsi="Arial"/>
          <w:noProof w:val="0"/>
          <w:color w:val="333333"/>
        </w:rPr>
        <w:t>area</w:t>
      </w:r>
      <w:ins w:id="215" w:author="Vos, R.A." w:date="2013-10-08T12:55:00Z">
        <w:r w:rsidR="000E5070">
          <w:rPr>
            <w:rFonts w:ascii="Arial" w:hAnsi="Arial"/>
            <w:noProof w:val="0"/>
            <w:color w:val="333333"/>
          </w:rPr>
          <w:t>,</w:t>
        </w:r>
      </w:ins>
      <w:r w:rsidR="006A6C4A" w:rsidRPr="008E1DD7">
        <w:rPr>
          <w:rFonts w:ascii="Arial" w:hAnsi="Arial"/>
          <w:noProof w:val="0"/>
          <w:color w:val="333333"/>
        </w:rPr>
        <w:t xml:space="preserve"> </w:t>
      </w:r>
      <w:r w:rsidRPr="008E1DD7">
        <w:rPr>
          <w:rFonts w:ascii="Arial" w:hAnsi="Arial"/>
          <w:noProof w:val="0"/>
          <w:color w:val="333333"/>
        </w:rPr>
        <w:t xml:space="preserve">as </w:t>
      </w:r>
      <w:del w:id="216" w:author="Vos, R.A." w:date="2013-10-08T12:56:00Z">
        <w:r w:rsidRPr="008E1DD7" w:rsidDel="000E5070">
          <w:rPr>
            <w:rFonts w:ascii="Arial" w:hAnsi="Arial"/>
            <w:noProof w:val="0"/>
            <w:color w:val="333333"/>
          </w:rPr>
          <w:delText>visible with</w:delText>
        </w:r>
      </w:del>
      <w:ins w:id="217" w:author="Vos, R.A." w:date="2013-10-08T12:56:00Z">
        <w:r w:rsidR="000E5070">
          <w:rPr>
            <w:rFonts w:ascii="Arial" w:hAnsi="Arial"/>
            <w:noProof w:val="0"/>
            <w:color w:val="333333"/>
          </w:rPr>
          <w:t>indicated by</w:t>
        </w:r>
      </w:ins>
      <w:r w:rsidRPr="008E1DD7">
        <w:rPr>
          <w:rFonts w:ascii="Arial" w:hAnsi="Arial"/>
          <w:noProof w:val="0"/>
          <w:color w:val="333333"/>
        </w:rPr>
        <w:t xml:space="preserve"> the gray-shaded highland regions (&gt;1000m) in Figure 2. Visually, the geographic overlap between each species-pair for highland species when </w:t>
      </w:r>
      <w:proofErr w:type="spellStart"/>
      <w:r w:rsidRPr="008E1DD7">
        <w:rPr>
          <w:rFonts w:ascii="Arial" w:hAnsi="Arial"/>
          <w:noProof w:val="0"/>
          <w:color w:val="333333"/>
        </w:rPr>
        <w:t>thresholded</w:t>
      </w:r>
      <w:proofErr w:type="spellEnd"/>
      <w:r w:rsidRPr="008E1DD7">
        <w:rPr>
          <w:rFonts w:ascii="Arial" w:hAnsi="Arial"/>
          <w:noProof w:val="0"/>
          <w:color w:val="333333"/>
        </w:rPr>
        <w:t xml:space="preserve"> is also less. </w:t>
      </w:r>
      <w:r w:rsidRPr="008E1DD7">
        <w:rPr>
          <w:rFonts w:ascii="Arial" w:hAnsi="Arial"/>
          <w:noProof w:val="0"/>
          <w:color w:val="auto"/>
          <w:kern w:val="24"/>
        </w:rPr>
        <w:t xml:space="preserve">Geographic overlap of highland species ranges between </w:t>
      </w:r>
      <w:r w:rsidR="00666116" w:rsidRPr="008E1DD7">
        <w:rPr>
          <w:rFonts w:ascii="Arial" w:hAnsi="Arial"/>
          <w:noProof w:val="0"/>
          <w:color w:val="auto"/>
          <w:kern w:val="24"/>
        </w:rPr>
        <w:t>0</w:t>
      </w:r>
      <w:r w:rsidRPr="008E1DD7">
        <w:rPr>
          <w:rFonts w:ascii="Arial" w:hAnsi="Arial"/>
          <w:noProof w:val="0"/>
          <w:color w:val="auto"/>
          <w:kern w:val="24"/>
        </w:rPr>
        <w:t xml:space="preserve"> and </w:t>
      </w:r>
      <w:r w:rsidR="00666116" w:rsidRPr="008E1DD7">
        <w:rPr>
          <w:rFonts w:ascii="Arial" w:hAnsi="Arial"/>
          <w:noProof w:val="0"/>
          <w:color w:val="auto"/>
          <w:kern w:val="24"/>
        </w:rPr>
        <w:t>25%</w:t>
      </w:r>
      <w:r w:rsidRPr="008E1DD7">
        <w:rPr>
          <w:rFonts w:ascii="Arial" w:hAnsi="Arial"/>
          <w:noProof w:val="0"/>
          <w:color w:val="auto"/>
          <w:kern w:val="24"/>
        </w:rPr>
        <w:t xml:space="preserve"> and lowland spanning from </w:t>
      </w:r>
      <w:r w:rsidR="00666116" w:rsidRPr="008E1DD7">
        <w:rPr>
          <w:rFonts w:ascii="Arial" w:hAnsi="Arial"/>
          <w:noProof w:val="0"/>
          <w:color w:val="auto"/>
          <w:kern w:val="24"/>
        </w:rPr>
        <w:t>23-31% of total covered area of both species in each pair</w:t>
      </w:r>
      <w:r w:rsidR="004C76BE" w:rsidRPr="008E1DD7">
        <w:rPr>
          <w:rFonts w:ascii="Arial" w:hAnsi="Arial"/>
          <w:noProof w:val="0"/>
          <w:color w:val="auto"/>
          <w:kern w:val="24"/>
        </w:rPr>
        <w:t xml:space="preserve"> </w:t>
      </w:r>
      <w:r w:rsidR="003E648D" w:rsidRPr="008E1DD7">
        <w:rPr>
          <w:rFonts w:ascii="Arial" w:hAnsi="Arial"/>
          <w:noProof w:val="0"/>
          <w:color w:val="auto"/>
          <w:kern w:val="24"/>
        </w:rPr>
        <w:t>(</w:t>
      </w:r>
      <w:r w:rsidR="004C76BE" w:rsidRPr="008E1DD7">
        <w:rPr>
          <w:rFonts w:ascii="Arial" w:hAnsi="Arial"/>
          <w:noProof w:val="0"/>
          <w:color w:val="auto"/>
          <w:kern w:val="24"/>
        </w:rPr>
        <w:t xml:space="preserve">Table </w:t>
      </w:r>
      <w:r w:rsidR="00D60BA6" w:rsidRPr="008E1DD7">
        <w:rPr>
          <w:rFonts w:ascii="Arial" w:hAnsi="Arial"/>
          <w:noProof w:val="0"/>
          <w:color w:val="auto"/>
          <w:kern w:val="24"/>
        </w:rPr>
        <w:t>3</w:t>
      </w:r>
      <w:r w:rsidR="003E648D" w:rsidRPr="008E1DD7">
        <w:rPr>
          <w:rFonts w:ascii="Arial" w:hAnsi="Arial"/>
          <w:noProof w:val="0"/>
          <w:color w:val="auto"/>
          <w:kern w:val="24"/>
        </w:rPr>
        <w:t>)</w:t>
      </w:r>
      <w:r w:rsidRPr="008E1DD7">
        <w:rPr>
          <w:rFonts w:ascii="Arial" w:hAnsi="Arial"/>
          <w:noProof w:val="0"/>
          <w:color w:val="auto"/>
          <w:kern w:val="24"/>
        </w:rPr>
        <w:t>.</w:t>
      </w:r>
    </w:p>
    <w:p w14:paraId="5952AF2A" w14:textId="77777777" w:rsidR="00A358F5" w:rsidRPr="008E1DD7" w:rsidRDefault="00A358F5">
      <w:pPr>
        <w:spacing w:line="480" w:lineRule="auto"/>
        <w:rPr>
          <w:rFonts w:ascii="Arial" w:hAnsi="Arial"/>
          <w:noProof w:val="0"/>
          <w:color w:val="333333"/>
        </w:rPr>
      </w:pPr>
    </w:p>
    <w:p w14:paraId="5416D159" w14:textId="77777777" w:rsidR="00BD1003" w:rsidRPr="008E1DD7" w:rsidRDefault="00A358F5">
      <w:pPr>
        <w:spacing w:line="480" w:lineRule="auto"/>
        <w:rPr>
          <w:rFonts w:ascii="Arial" w:hAnsi="Arial"/>
          <w:noProof w:val="0"/>
          <w:color w:val="333333"/>
        </w:rPr>
      </w:pPr>
      <w:r w:rsidRPr="008E1DD7">
        <w:rPr>
          <w:rFonts w:ascii="Arial" w:hAnsi="Arial"/>
          <w:noProof w:val="0"/>
          <w:color w:val="333333"/>
        </w:rPr>
        <w:t xml:space="preserve">The highland clade pair, </w:t>
      </w:r>
      <w:r w:rsidRPr="008E1DD7">
        <w:rPr>
          <w:rFonts w:ascii="Arial" w:hAnsi="Arial"/>
          <w:i/>
          <w:noProof w:val="0"/>
          <w:color w:val="333333"/>
        </w:rPr>
        <w:t xml:space="preserve">N. maxima/N. </w:t>
      </w:r>
      <w:proofErr w:type="spellStart"/>
      <w:r w:rsidRPr="008E1DD7">
        <w:rPr>
          <w:rFonts w:ascii="Arial" w:hAnsi="Arial"/>
          <w:i/>
          <w:noProof w:val="0"/>
          <w:color w:val="333333"/>
        </w:rPr>
        <w:t>stenophylla</w:t>
      </w:r>
      <w:proofErr w:type="spellEnd"/>
      <w:r w:rsidRPr="008E1DD7">
        <w:rPr>
          <w:rFonts w:ascii="Arial" w:hAnsi="Arial"/>
          <w:noProof w:val="0"/>
          <w:color w:val="333333"/>
        </w:rPr>
        <w:t xml:space="preserve"> had the lowest predicted geographic </w:t>
      </w:r>
      <w:r w:rsidR="009D324D" w:rsidRPr="008E1DD7">
        <w:rPr>
          <w:rFonts w:ascii="Arial" w:hAnsi="Arial"/>
          <w:noProof w:val="0"/>
          <w:color w:val="333333"/>
        </w:rPr>
        <w:t xml:space="preserve">distribution </w:t>
      </w:r>
      <w:r w:rsidR="004C76BE" w:rsidRPr="008E1DD7">
        <w:rPr>
          <w:rFonts w:ascii="Arial" w:hAnsi="Arial"/>
          <w:noProof w:val="0"/>
          <w:color w:val="333333"/>
        </w:rPr>
        <w:t xml:space="preserve">(Table </w:t>
      </w:r>
      <w:r w:rsidR="00D60BA6" w:rsidRPr="008E1DD7">
        <w:rPr>
          <w:rFonts w:ascii="Arial" w:hAnsi="Arial"/>
          <w:noProof w:val="0"/>
          <w:color w:val="333333"/>
        </w:rPr>
        <w:t>3</w:t>
      </w:r>
      <w:r w:rsidR="004C76BE" w:rsidRPr="008E1DD7">
        <w:rPr>
          <w:rFonts w:ascii="Arial" w:hAnsi="Arial"/>
          <w:noProof w:val="0"/>
          <w:color w:val="333333"/>
        </w:rPr>
        <w:t>)</w:t>
      </w:r>
      <w:r w:rsidRPr="008E1DD7">
        <w:rPr>
          <w:rFonts w:ascii="Arial" w:hAnsi="Arial"/>
          <w:noProof w:val="0"/>
          <w:color w:val="333333"/>
        </w:rPr>
        <w:t xml:space="preserve"> and niche overlap of all of the sister-pairs in this study (Table 3). The </w:t>
      </w:r>
      <w:r w:rsidR="004C76BE" w:rsidRPr="008E1DD7">
        <w:rPr>
          <w:rFonts w:ascii="Arial" w:hAnsi="Arial"/>
          <w:noProof w:val="0"/>
          <w:color w:val="333333"/>
        </w:rPr>
        <w:t xml:space="preserve">other </w:t>
      </w:r>
      <w:r w:rsidRPr="008E1DD7">
        <w:rPr>
          <w:rFonts w:ascii="Arial" w:hAnsi="Arial"/>
          <w:noProof w:val="0"/>
          <w:color w:val="333333"/>
        </w:rPr>
        <w:t xml:space="preserve">highland sister-pair, </w:t>
      </w:r>
      <w:r w:rsidRPr="008E1DD7">
        <w:rPr>
          <w:rFonts w:ascii="Arial" w:hAnsi="Arial"/>
          <w:i/>
          <w:noProof w:val="0"/>
          <w:color w:val="333333"/>
        </w:rPr>
        <w:t xml:space="preserve">N. </w:t>
      </w:r>
      <w:proofErr w:type="spellStart"/>
      <w:r w:rsidRPr="008E1DD7">
        <w:rPr>
          <w:rFonts w:ascii="Arial" w:hAnsi="Arial"/>
          <w:i/>
          <w:noProof w:val="0"/>
          <w:color w:val="333333"/>
        </w:rPr>
        <w:t>fusca</w:t>
      </w:r>
      <w:proofErr w:type="spellEnd"/>
      <w:r w:rsidRPr="008E1DD7">
        <w:rPr>
          <w:rFonts w:ascii="Arial" w:hAnsi="Arial"/>
          <w:i/>
          <w:noProof w:val="0"/>
          <w:color w:val="333333"/>
        </w:rPr>
        <w:t xml:space="preserve">/N. </w:t>
      </w:r>
      <w:proofErr w:type="spellStart"/>
      <w:r w:rsidRPr="008E1DD7">
        <w:rPr>
          <w:rFonts w:ascii="Arial" w:hAnsi="Arial"/>
          <w:i/>
          <w:noProof w:val="0"/>
          <w:color w:val="333333"/>
        </w:rPr>
        <w:t>veitchii</w:t>
      </w:r>
      <w:proofErr w:type="spellEnd"/>
      <w:r w:rsidRPr="008E1DD7">
        <w:rPr>
          <w:rFonts w:ascii="Arial" w:hAnsi="Arial"/>
          <w:i/>
          <w:noProof w:val="0"/>
          <w:color w:val="333333"/>
        </w:rPr>
        <w:t xml:space="preserve">, </w:t>
      </w:r>
      <w:r w:rsidRPr="008E1DD7">
        <w:rPr>
          <w:rFonts w:ascii="Arial" w:hAnsi="Arial"/>
          <w:noProof w:val="0"/>
          <w:color w:val="333333"/>
        </w:rPr>
        <w:t xml:space="preserve">had </w:t>
      </w:r>
      <w:r w:rsidR="004C76BE" w:rsidRPr="008E1DD7">
        <w:rPr>
          <w:rFonts w:ascii="Arial" w:hAnsi="Arial"/>
          <w:noProof w:val="0"/>
          <w:color w:val="333333"/>
        </w:rPr>
        <w:t xml:space="preserve">a </w:t>
      </w:r>
      <w:r w:rsidRPr="008E1DD7">
        <w:rPr>
          <w:rFonts w:ascii="Arial" w:hAnsi="Arial"/>
          <w:noProof w:val="0"/>
          <w:color w:val="333333"/>
        </w:rPr>
        <w:t>geographic overlap</w:t>
      </w:r>
      <w:r w:rsidR="004C76BE" w:rsidRPr="008E1DD7">
        <w:rPr>
          <w:rFonts w:ascii="Arial" w:hAnsi="Arial"/>
          <w:noProof w:val="0"/>
          <w:color w:val="333333"/>
        </w:rPr>
        <w:t xml:space="preserve"> more similar to </w:t>
      </w:r>
      <w:del w:id="218" w:author="Vos, R.A." w:date="2013-10-08T12:56:00Z">
        <w:r w:rsidR="004C76BE" w:rsidRPr="008E1DD7" w:rsidDel="000E5070">
          <w:rPr>
            <w:rFonts w:ascii="Arial" w:hAnsi="Arial"/>
            <w:noProof w:val="0"/>
            <w:color w:val="333333"/>
          </w:rPr>
          <w:delText xml:space="preserve">to </w:delText>
        </w:r>
      </w:del>
      <w:r w:rsidR="004C76BE" w:rsidRPr="008E1DD7">
        <w:rPr>
          <w:rFonts w:ascii="Arial" w:hAnsi="Arial"/>
          <w:noProof w:val="0"/>
          <w:color w:val="333333"/>
        </w:rPr>
        <w:t xml:space="preserve">those within the lowland </w:t>
      </w:r>
      <w:r w:rsidRPr="008E1DD7">
        <w:rPr>
          <w:rFonts w:ascii="Arial" w:hAnsi="Arial"/>
          <w:noProof w:val="0"/>
          <w:color w:val="333333"/>
        </w:rPr>
        <w:t>clade</w:t>
      </w:r>
      <w:r w:rsidR="004C76BE" w:rsidRPr="008E1DD7">
        <w:rPr>
          <w:rFonts w:ascii="Arial" w:hAnsi="Arial"/>
          <w:noProof w:val="0"/>
          <w:color w:val="333333"/>
        </w:rPr>
        <w:t xml:space="preserve"> (Table </w:t>
      </w:r>
      <w:r w:rsidR="009D324D" w:rsidRPr="008E1DD7">
        <w:rPr>
          <w:rFonts w:ascii="Arial" w:hAnsi="Arial"/>
          <w:noProof w:val="0"/>
          <w:color w:val="333333"/>
        </w:rPr>
        <w:t>3</w:t>
      </w:r>
      <w:r w:rsidR="004C76BE" w:rsidRPr="008E1DD7">
        <w:rPr>
          <w:rFonts w:ascii="Arial" w:hAnsi="Arial"/>
          <w:noProof w:val="0"/>
          <w:color w:val="333333"/>
        </w:rPr>
        <w:t>)</w:t>
      </w:r>
      <w:r w:rsidRPr="008E1DD7">
        <w:rPr>
          <w:rFonts w:ascii="Arial" w:hAnsi="Arial"/>
          <w:noProof w:val="0"/>
          <w:color w:val="333333"/>
        </w:rPr>
        <w:t xml:space="preserve"> and also had the highest niche overlap score, </w:t>
      </w:r>
      <w:r w:rsidR="004C76BE" w:rsidRPr="008E1DD7">
        <w:rPr>
          <w:rFonts w:ascii="Arial" w:hAnsi="Arial"/>
          <w:noProof w:val="0"/>
          <w:color w:val="333333"/>
        </w:rPr>
        <w:t xml:space="preserve">with </w:t>
      </w:r>
      <w:r w:rsidRPr="008E1DD7">
        <w:rPr>
          <w:rFonts w:ascii="Arial" w:hAnsi="Arial"/>
          <w:noProof w:val="0"/>
          <w:color w:val="333333"/>
        </w:rPr>
        <w:t xml:space="preserve">a 76% overlap for </w:t>
      </w:r>
      <w:proofErr w:type="spellStart"/>
      <w:r w:rsidRPr="008E1DD7">
        <w:rPr>
          <w:rFonts w:ascii="Arial" w:hAnsi="Arial"/>
          <w:noProof w:val="0"/>
          <w:color w:val="333333"/>
        </w:rPr>
        <w:t>Schoener’s</w:t>
      </w:r>
      <w:proofErr w:type="spellEnd"/>
      <w:r w:rsidRPr="008E1DD7">
        <w:rPr>
          <w:rFonts w:ascii="Arial" w:hAnsi="Arial"/>
          <w:noProof w:val="0"/>
          <w:color w:val="333333"/>
        </w:rPr>
        <w:t xml:space="preserve"> </w:t>
      </w:r>
      <w:r w:rsidRPr="008E1DD7">
        <w:rPr>
          <w:rFonts w:ascii="Arial" w:hAnsi="Arial"/>
          <w:i/>
          <w:noProof w:val="0"/>
          <w:color w:val="333333"/>
        </w:rPr>
        <w:t xml:space="preserve">D </w:t>
      </w:r>
      <w:r w:rsidRPr="008E1DD7">
        <w:rPr>
          <w:rFonts w:ascii="Arial" w:hAnsi="Arial"/>
          <w:noProof w:val="0"/>
          <w:color w:val="333333"/>
        </w:rPr>
        <w:t xml:space="preserve">and 92% for the </w:t>
      </w:r>
      <w:proofErr w:type="spellStart"/>
      <w:r w:rsidRPr="008E1DD7">
        <w:rPr>
          <w:rFonts w:ascii="Arial" w:hAnsi="Arial"/>
          <w:noProof w:val="0"/>
          <w:color w:val="333333"/>
        </w:rPr>
        <w:t>Hellinger’s</w:t>
      </w:r>
      <w:proofErr w:type="spellEnd"/>
      <w:r w:rsidRPr="008E1DD7">
        <w:rPr>
          <w:rFonts w:ascii="Arial" w:hAnsi="Arial"/>
          <w:noProof w:val="0"/>
          <w:color w:val="333333"/>
        </w:rPr>
        <w:t xml:space="preserve"> </w:t>
      </w:r>
      <w:r w:rsidRPr="008E1DD7">
        <w:rPr>
          <w:rFonts w:ascii="Arial" w:hAnsi="Arial"/>
          <w:i/>
          <w:noProof w:val="0"/>
          <w:color w:val="333333"/>
        </w:rPr>
        <w:t>I</w:t>
      </w:r>
      <w:r w:rsidRPr="008E1DD7">
        <w:rPr>
          <w:rFonts w:ascii="Arial" w:hAnsi="Arial"/>
          <w:noProof w:val="0"/>
          <w:color w:val="333333"/>
        </w:rPr>
        <w:t xml:space="preserve">. Niche identity tests showed significant differentiation in niche space for all </w:t>
      </w:r>
      <w:r w:rsidR="007C11F3" w:rsidRPr="008E1DD7">
        <w:rPr>
          <w:rFonts w:ascii="Arial" w:hAnsi="Arial"/>
          <w:noProof w:val="0"/>
          <w:color w:val="333333"/>
        </w:rPr>
        <w:t>clade</w:t>
      </w:r>
      <w:r w:rsidRPr="008E1DD7">
        <w:rPr>
          <w:rFonts w:ascii="Arial" w:hAnsi="Arial"/>
          <w:noProof w:val="0"/>
          <w:color w:val="333333"/>
        </w:rPr>
        <w:t xml:space="preserve">-pairs when compared to the null expectation, which indicates that there is niche divergence between these pairs, possibly resultant of allopatric species being exposed to differing environmental conditions. To account for available habitat, we performed the background test, which generally confirmed niche divergence for all species of the lowland clade and refuted niche divergence in the highland clade (Table 3). Within the highland clade, </w:t>
      </w:r>
      <w:r w:rsidRPr="008E1DD7">
        <w:rPr>
          <w:rFonts w:ascii="Arial" w:hAnsi="Arial"/>
          <w:i/>
          <w:noProof w:val="0"/>
          <w:color w:val="333333"/>
        </w:rPr>
        <w:t xml:space="preserve">N. </w:t>
      </w:r>
      <w:proofErr w:type="spellStart"/>
      <w:r w:rsidRPr="008E1DD7">
        <w:rPr>
          <w:rFonts w:ascii="Arial" w:hAnsi="Arial"/>
          <w:i/>
          <w:noProof w:val="0"/>
          <w:color w:val="333333"/>
        </w:rPr>
        <w:t>fusca</w:t>
      </w:r>
      <w:proofErr w:type="spellEnd"/>
      <w:r w:rsidRPr="008E1DD7">
        <w:rPr>
          <w:rFonts w:ascii="Arial" w:hAnsi="Arial"/>
          <w:i/>
          <w:noProof w:val="0"/>
          <w:color w:val="333333"/>
        </w:rPr>
        <w:t xml:space="preserve">/N. </w:t>
      </w:r>
      <w:proofErr w:type="spellStart"/>
      <w:r w:rsidRPr="008E1DD7">
        <w:rPr>
          <w:rFonts w:ascii="Arial" w:hAnsi="Arial"/>
          <w:i/>
          <w:noProof w:val="0"/>
          <w:color w:val="333333"/>
        </w:rPr>
        <w:t>veitchii</w:t>
      </w:r>
      <w:proofErr w:type="spellEnd"/>
      <w:r w:rsidRPr="008E1DD7">
        <w:rPr>
          <w:rFonts w:ascii="Arial" w:hAnsi="Arial"/>
          <w:i/>
          <w:noProof w:val="0"/>
          <w:color w:val="333333"/>
        </w:rPr>
        <w:t xml:space="preserve"> </w:t>
      </w:r>
      <w:r w:rsidRPr="008E1DD7">
        <w:rPr>
          <w:rFonts w:ascii="Arial" w:hAnsi="Arial"/>
          <w:noProof w:val="0"/>
          <w:color w:val="333333"/>
        </w:rPr>
        <w:t xml:space="preserve">and </w:t>
      </w:r>
      <w:r w:rsidRPr="008E1DD7">
        <w:rPr>
          <w:rFonts w:ascii="Arial" w:hAnsi="Arial"/>
          <w:i/>
          <w:noProof w:val="0"/>
          <w:color w:val="333333"/>
        </w:rPr>
        <w:t xml:space="preserve">N. maxima/N. </w:t>
      </w:r>
      <w:proofErr w:type="spellStart"/>
      <w:r w:rsidRPr="008E1DD7">
        <w:rPr>
          <w:rFonts w:ascii="Arial" w:hAnsi="Arial"/>
          <w:i/>
          <w:noProof w:val="0"/>
          <w:color w:val="333333"/>
        </w:rPr>
        <w:t>stenophylla</w:t>
      </w:r>
      <w:proofErr w:type="spellEnd"/>
      <w:r w:rsidRPr="008E1DD7">
        <w:rPr>
          <w:rFonts w:ascii="Arial" w:hAnsi="Arial"/>
          <w:i/>
          <w:noProof w:val="0"/>
          <w:color w:val="333333"/>
        </w:rPr>
        <w:t xml:space="preserve">, </w:t>
      </w:r>
      <w:r w:rsidRPr="008E1DD7">
        <w:rPr>
          <w:rFonts w:ascii="Arial" w:hAnsi="Arial"/>
          <w:noProof w:val="0"/>
          <w:color w:val="333333"/>
        </w:rPr>
        <w:t xml:space="preserve">showed that they are more similar than expected by chance when </w:t>
      </w:r>
      <w:del w:id="219" w:author="Vos, R.A." w:date="2013-10-08T12:57:00Z">
        <w:r w:rsidRPr="008E1DD7" w:rsidDel="000E5070">
          <w:rPr>
            <w:rFonts w:ascii="Arial" w:hAnsi="Arial"/>
            <w:noProof w:val="0"/>
            <w:color w:val="333333"/>
          </w:rPr>
          <w:delText xml:space="preserve">taking </w:delText>
        </w:r>
      </w:del>
      <w:ins w:id="220" w:author="Vos, R.A." w:date="2013-10-08T12:57:00Z">
        <w:r w:rsidR="000E5070">
          <w:rPr>
            <w:rFonts w:ascii="Arial" w:hAnsi="Arial"/>
            <w:noProof w:val="0"/>
            <w:color w:val="333333"/>
          </w:rPr>
          <w:t>reciprocally comparing</w:t>
        </w:r>
        <w:r w:rsidR="000E5070" w:rsidRPr="008E1DD7">
          <w:rPr>
            <w:rFonts w:ascii="Arial" w:hAnsi="Arial"/>
            <w:noProof w:val="0"/>
            <w:color w:val="333333"/>
          </w:rPr>
          <w:t xml:space="preserve"> </w:t>
        </w:r>
      </w:ins>
      <w:r w:rsidRPr="008E1DD7">
        <w:rPr>
          <w:rFonts w:ascii="Arial" w:hAnsi="Arial"/>
          <w:noProof w:val="0"/>
          <w:color w:val="333333"/>
        </w:rPr>
        <w:t xml:space="preserve">occurrences of </w:t>
      </w:r>
      <w:ins w:id="221" w:author="Vos, R.A." w:date="2013-10-08T12:57:00Z">
        <w:r w:rsidR="000E5070">
          <w:rPr>
            <w:rFonts w:ascii="Arial" w:hAnsi="Arial"/>
            <w:noProof w:val="0"/>
            <w:color w:val="333333"/>
          </w:rPr>
          <w:t xml:space="preserve">one </w:t>
        </w:r>
      </w:ins>
      <w:r w:rsidRPr="008E1DD7">
        <w:rPr>
          <w:rFonts w:ascii="Arial" w:hAnsi="Arial"/>
          <w:noProof w:val="0"/>
          <w:color w:val="333333"/>
        </w:rPr>
        <w:t xml:space="preserve">species </w:t>
      </w:r>
      <w:del w:id="222" w:author="Vos, R.A." w:date="2013-10-08T12:58:00Z">
        <w:r w:rsidRPr="008E1DD7" w:rsidDel="000E5070">
          <w:rPr>
            <w:rFonts w:ascii="Arial" w:hAnsi="Arial"/>
            <w:noProof w:val="0"/>
            <w:color w:val="333333"/>
          </w:rPr>
          <w:delText>one tested against</w:delText>
        </w:r>
      </w:del>
      <w:ins w:id="223" w:author="Vos, R.A." w:date="2013-10-08T12:58:00Z">
        <w:r w:rsidR="000E5070">
          <w:rPr>
            <w:rFonts w:ascii="Arial" w:hAnsi="Arial"/>
            <w:noProof w:val="0"/>
            <w:color w:val="333333"/>
          </w:rPr>
          <w:t>with</w:t>
        </w:r>
      </w:ins>
      <w:r w:rsidRPr="008E1DD7">
        <w:rPr>
          <w:rFonts w:ascii="Arial" w:hAnsi="Arial"/>
          <w:noProof w:val="0"/>
          <w:color w:val="333333"/>
        </w:rPr>
        <w:t xml:space="preserve"> the environmental background of known localities of </w:t>
      </w:r>
      <w:ins w:id="224" w:author="Vos, R.A." w:date="2013-10-08T12:58:00Z">
        <w:r w:rsidR="000E5070">
          <w:rPr>
            <w:rFonts w:ascii="Arial" w:hAnsi="Arial"/>
            <w:noProof w:val="0"/>
            <w:color w:val="333333"/>
          </w:rPr>
          <w:t>the other</w:t>
        </w:r>
      </w:ins>
      <w:del w:id="225" w:author="Vos, R.A." w:date="2013-10-08T12:58:00Z">
        <w:r w:rsidRPr="008E1DD7" w:rsidDel="000E5070">
          <w:rPr>
            <w:rFonts w:ascii="Arial" w:hAnsi="Arial"/>
            <w:noProof w:val="0"/>
            <w:color w:val="333333"/>
          </w:rPr>
          <w:delText>species two</w:delText>
        </w:r>
        <w:r w:rsidRPr="008E1DD7" w:rsidDel="000E5070">
          <w:rPr>
            <w:rFonts w:ascii="Arial" w:hAnsi="Arial"/>
            <w:i/>
            <w:noProof w:val="0"/>
            <w:color w:val="333333"/>
          </w:rPr>
          <w:delText xml:space="preserve"> </w:delText>
        </w:r>
        <w:r w:rsidRPr="008E1DD7" w:rsidDel="000E5070">
          <w:rPr>
            <w:rFonts w:ascii="Arial" w:hAnsi="Arial"/>
            <w:noProof w:val="0"/>
            <w:color w:val="333333"/>
          </w:rPr>
          <w:delText>and vice versa.</w:delText>
        </w:r>
      </w:del>
      <w:ins w:id="226" w:author="Vos, R.A." w:date="2013-10-08T12:58:00Z">
        <w:r w:rsidR="000E5070">
          <w:rPr>
            <w:rFonts w:ascii="Arial" w:hAnsi="Arial"/>
            <w:noProof w:val="0"/>
            <w:color w:val="333333"/>
          </w:rPr>
          <w:t>.</w:t>
        </w:r>
      </w:ins>
    </w:p>
    <w:p w14:paraId="0A6A1D2D" w14:textId="77777777" w:rsidR="00A358F5" w:rsidRPr="008E1DD7" w:rsidRDefault="00A358F5">
      <w:pPr>
        <w:spacing w:line="480" w:lineRule="auto"/>
        <w:rPr>
          <w:rFonts w:ascii="Arial" w:hAnsi="Arial"/>
          <w:noProof w:val="0"/>
          <w:color w:val="333333"/>
        </w:rPr>
      </w:pPr>
    </w:p>
    <w:p w14:paraId="23EDF2A9" w14:textId="77777777" w:rsidR="00A358F5" w:rsidRPr="008E1DD7" w:rsidRDefault="00BD1003">
      <w:pPr>
        <w:spacing w:line="480" w:lineRule="auto"/>
        <w:rPr>
          <w:rFonts w:ascii="Arial" w:hAnsi="Arial"/>
          <w:noProof w:val="0"/>
          <w:color w:val="333333"/>
        </w:rPr>
      </w:pPr>
      <w:r w:rsidRPr="008E1DD7">
        <w:rPr>
          <w:rFonts w:ascii="Arial" w:hAnsi="Arial"/>
          <w:noProof w:val="0"/>
          <w:color w:val="333333"/>
        </w:rPr>
        <w:t>Three</w:t>
      </w:r>
      <w:r w:rsidR="00A358F5" w:rsidRPr="008E1DD7">
        <w:rPr>
          <w:rFonts w:ascii="Arial" w:hAnsi="Arial"/>
          <w:noProof w:val="0"/>
          <w:color w:val="333333"/>
        </w:rPr>
        <w:t xml:space="preserve"> </w:t>
      </w:r>
      <w:r w:rsidRPr="008E1DD7">
        <w:rPr>
          <w:rFonts w:ascii="Arial" w:hAnsi="Arial"/>
          <w:noProof w:val="0"/>
          <w:color w:val="333333"/>
        </w:rPr>
        <w:t>clade</w:t>
      </w:r>
      <w:r w:rsidR="00A358F5" w:rsidRPr="008E1DD7">
        <w:rPr>
          <w:rFonts w:ascii="Arial" w:hAnsi="Arial"/>
          <w:noProof w:val="0"/>
          <w:color w:val="333333"/>
        </w:rPr>
        <w:t>-pairs showed significant differences among</w:t>
      </w:r>
      <w:r w:rsidRPr="008E1DD7">
        <w:rPr>
          <w:rFonts w:ascii="Arial" w:hAnsi="Arial"/>
          <w:noProof w:val="0"/>
          <w:color w:val="333333"/>
        </w:rPr>
        <w:t>st</w:t>
      </w:r>
      <w:r w:rsidR="00A358F5" w:rsidRPr="008E1DD7">
        <w:rPr>
          <w:rFonts w:ascii="Arial" w:hAnsi="Arial"/>
          <w:noProof w:val="0"/>
          <w:color w:val="333333"/>
        </w:rPr>
        <w:t xml:space="preserve"> each other (</w:t>
      </w:r>
      <w:r w:rsidR="00A358F5" w:rsidRPr="008E1DD7">
        <w:rPr>
          <w:rFonts w:ascii="Arial" w:hAnsi="Arial"/>
          <w:i/>
          <w:noProof w:val="0"/>
          <w:color w:val="333333"/>
        </w:rPr>
        <w:t>p</w:t>
      </w:r>
      <w:r w:rsidR="00A358F5" w:rsidRPr="008E1DD7">
        <w:rPr>
          <w:rFonts w:ascii="Arial" w:hAnsi="Arial"/>
          <w:noProof w:val="0"/>
          <w:color w:val="333333"/>
        </w:rPr>
        <w:t>&lt;</w:t>
      </w:r>
      <w:proofErr w:type="gramStart"/>
      <w:r w:rsidR="00A358F5" w:rsidRPr="008E1DD7">
        <w:rPr>
          <w:rFonts w:ascii="Arial" w:hAnsi="Arial"/>
          <w:noProof w:val="0"/>
          <w:color w:val="333333"/>
        </w:rPr>
        <w:t>.05</w:t>
      </w:r>
      <w:proofErr w:type="gramEnd"/>
      <w:r w:rsidR="00A358F5" w:rsidRPr="008E1DD7">
        <w:rPr>
          <w:rFonts w:ascii="Arial" w:hAnsi="Arial"/>
          <w:noProof w:val="0"/>
          <w:color w:val="333333"/>
        </w:rPr>
        <w:t xml:space="preserve">) for MANOVA on all environmental variables tested simultaneously (Appendix Table 1). Two </w:t>
      </w:r>
      <w:r w:rsidRPr="008E1DD7">
        <w:rPr>
          <w:rFonts w:ascii="Arial" w:hAnsi="Arial"/>
          <w:noProof w:val="0"/>
          <w:color w:val="333333"/>
        </w:rPr>
        <w:t>clade</w:t>
      </w:r>
      <w:r w:rsidR="00A358F5" w:rsidRPr="008E1DD7">
        <w:rPr>
          <w:rFonts w:ascii="Arial" w:hAnsi="Arial"/>
          <w:noProof w:val="0"/>
          <w:color w:val="333333"/>
        </w:rPr>
        <w:t xml:space="preserve">-pairs, </w:t>
      </w:r>
      <w:proofErr w:type="spellStart"/>
      <w:r w:rsidR="00A358F5" w:rsidRPr="008E1DD7">
        <w:rPr>
          <w:rFonts w:ascii="Arial" w:hAnsi="Arial"/>
          <w:i/>
          <w:noProof w:val="0"/>
          <w:color w:val="333333"/>
        </w:rPr>
        <w:t>N.fusca</w:t>
      </w:r>
      <w:proofErr w:type="spellEnd"/>
      <w:r w:rsidR="00A358F5" w:rsidRPr="008E1DD7">
        <w:rPr>
          <w:rFonts w:ascii="Arial" w:hAnsi="Arial"/>
          <w:i/>
          <w:noProof w:val="0"/>
          <w:color w:val="333333"/>
        </w:rPr>
        <w:t>/</w:t>
      </w:r>
      <w:proofErr w:type="spellStart"/>
      <w:r w:rsidR="00A358F5" w:rsidRPr="008E1DD7">
        <w:rPr>
          <w:rFonts w:ascii="Arial" w:hAnsi="Arial"/>
          <w:i/>
          <w:noProof w:val="0"/>
          <w:color w:val="333333"/>
        </w:rPr>
        <w:t>N.veitchii</w:t>
      </w:r>
      <w:proofErr w:type="spellEnd"/>
      <w:r w:rsidR="00A358F5" w:rsidRPr="008E1DD7">
        <w:rPr>
          <w:rFonts w:ascii="Arial" w:hAnsi="Arial"/>
          <w:noProof w:val="0"/>
          <w:color w:val="333333"/>
        </w:rPr>
        <w:t xml:space="preserve"> and </w:t>
      </w:r>
      <w:proofErr w:type="spellStart"/>
      <w:r w:rsidR="00A358F5" w:rsidRPr="008E1DD7">
        <w:rPr>
          <w:rFonts w:ascii="Arial" w:hAnsi="Arial"/>
          <w:i/>
          <w:noProof w:val="0"/>
          <w:color w:val="333333"/>
        </w:rPr>
        <w:t>N.bicalcarata</w:t>
      </w:r>
      <w:proofErr w:type="spellEnd"/>
      <w:r w:rsidR="00A358F5" w:rsidRPr="008E1DD7">
        <w:rPr>
          <w:rFonts w:ascii="Arial" w:hAnsi="Arial"/>
          <w:i/>
          <w:noProof w:val="0"/>
          <w:color w:val="333333"/>
        </w:rPr>
        <w:t>/</w:t>
      </w:r>
      <w:proofErr w:type="spellStart"/>
      <w:r w:rsidR="00A358F5" w:rsidRPr="008E1DD7">
        <w:rPr>
          <w:rFonts w:ascii="Arial" w:hAnsi="Arial"/>
          <w:i/>
          <w:noProof w:val="0"/>
          <w:color w:val="333333"/>
        </w:rPr>
        <w:t>N.gracilis</w:t>
      </w:r>
      <w:proofErr w:type="spellEnd"/>
      <w:r w:rsidR="00A358F5" w:rsidRPr="008E1DD7">
        <w:rPr>
          <w:rFonts w:ascii="Arial" w:hAnsi="Arial"/>
          <w:noProof w:val="0"/>
          <w:color w:val="333333"/>
        </w:rPr>
        <w:t xml:space="preserve">, showed no significant difference in environmental conditions when presence occurrences were compared. Predictably, these two sister-pairs did not show much variance with the ANOVA of individual variables either (Appendix Table </w:t>
      </w:r>
      <w:r w:rsidR="009D324D" w:rsidRPr="008E1DD7">
        <w:rPr>
          <w:rFonts w:ascii="Arial" w:hAnsi="Arial"/>
          <w:noProof w:val="0"/>
          <w:color w:val="333333"/>
        </w:rPr>
        <w:t>1</w:t>
      </w:r>
      <w:r w:rsidR="00A358F5" w:rsidRPr="008E1DD7">
        <w:rPr>
          <w:rFonts w:ascii="Arial" w:hAnsi="Arial"/>
          <w:noProof w:val="0"/>
          <w:color w:val="333333"/>
        </w:rPr>
        <w:t>). The t</w:t>
      </w:r>
      <w:r w:rsidRPr="008E1DD7">
        <w:rPr>
          <w:rFonts w:ascii="Arial" w:hAnsi="Arial"/>
          <w:noProof w:val="0"/>
          <w:color w:val="333333"/>
        </w:rPr>
        <w:t>wo</w:t>
      </w:r>
      <w:r w:rsidR="00A358F5" w:rsidRPr="008E1DD7">
        <w:rPr>
          <w:rFonts w:ascii="Arial" w:hAnsi="Arial"/>
          <w:noProof w:val="0"/>
          <w:color w:val="333333"/>
        </w:rPr>
        <w:t xml:space="preserve"> sister-pairs with the highest environmental differentiation indicated in the MANOVA also had the highest number of environmental variables with significant difference between species in the ANOVAs (Appendix Table 1).</w:t>
      </w:r>
    </w:p>
    <w:p w14:paraId="7A82F06B" w14:textId="77777777" w:rsidR="00A358F5" w:rsidRPr="008E1DD7" w:rsidRDefault="00A358F5">
      <w:pPr>
        <w:spacing w:line="480" w:lineRule="auto"/>
        <w:rPr>
          <w:rFonts w:ascii="Arial" w:hAnsi="Arial"/>
          <w:noProof w:val="0"/>
          <w:color w:val="333333"/>
        </w:rPr>
      </w:pPr>
    </w:p>
    <w:p w14:paraId="0C4E2D77" w14:textId="77777777" w:rsidR="00A358F5" w:rsidRPr="008E1DD7" w:rsidRDefault="00A358F5">
      <w:pPr>
        <w:spacing w:line="480" w:lineRule="auto"/>
        <w:rPr>
          <w:rFonts w:ascii="Arial" w:hAnsi="Arial"/>
          <w:noProof w:val="0"/>
          <w:color w:val="333333"/>
        </w:rPr>
      </w:pPr>
      <w:r w:rsidRPr="008E1DD7">
        <w:rPr>
          <w:rFonts w:ascii="Arial" w:hAnsi="Arial"/>
          <w:noProof w:val="0"/>
          <w:color w:val="333333"/>
        </w:rPr>
        <w:t xml:space="preserve">When a PCA was performed for each species pair for the buffered zone made around each presence locality, the first three components explained between 58% </w:t>
      </w:r>
      <w:del w:id="227" w:author="Vos, R.A." w:date="2013-10-08T14:53:00Z">
        <w:r w:rsidRPr="008E1DD7" w:rsidDel="009A7EB4">
          <w:rPr>
            <w:rFonts w:ascii="Arial" w:hAnsi="Arial"/>
            <w:noProof w:val="0"/>
            <w:color w:val="333333"/>
          </w:rPr>
          <w:delText xml:space="preserve">to </w:delText>
        </w:r>
      </w:del>
      <w:ins w:id="228" w:author="Vos, R.A." w:date="2013-10-08T14:53:00Z">
        <w:r w:rsidR="009A7EB4">
          <w:rPr>
            <w:rFonts w:ascii="Arial" w:hAnsi="Arial"/>
            <w:noProof w:val="0"/>
            <w:color w:val="333333"/>
          </w:rPr>
          <w:t>and</w:t>
        </w:r>
        <w:r w:rsidR="009A7EB4" w:rsidRPr="008E1DD7">
          <w:rPr>
            <w:rFonts w:ascii="Arial" w:hAnsi="Arial"/>
            <w:noProof w:val="0"/>
            <w:color w:val="333333"/>
          </w:rPr>
          <w:t xml:space="preserve"> </w:t>
        </w:r>
      </w:ins>
      <w:r w:rsidRPr="008E1DD7">
        <w:rPr>
          <w:rFonts w:ascii="Arial" w:hAnsi="Arial"/>
          <w:noProof w:val="0"/>
          <w:color w:val="333333"/>
        </w:rPr>
        <w:t xml:space="preserve">78% of the environmental variation between each </w:t>
      </w:r>
      <w:r w:rsidR="00BD1003" w:rsidRPr="008E1DD7">
        <w:rPr>
          <w:rFonts w:ascii="Arial" w:hAnsi="Arial"/>
          <w:noProof w:val="0"/>
          <w:color w:val="333333"/>
        </w:rPr>
        <w:t>clade</w:t>
      </w:r>
      <w:r w:rsidRPr="008E1DD7">
        <w:rPr>
          <w:rFonts w:ascii="Arial" w:hAnsi="Arial"/>
          <w:noProof w:val="0"/>
          <w:color w:val="333333"/>
        </w:rPr>
        <w:t xml:space="preserve">-pair (Figure </w:t>
      </w:r>
      <w:r w:rsidR="003E648D" w:rsidRPr="008E1DD7">
        <w:rPr>
          <w:rFonts w:ascii="Arial" w:hAnsi="Arial"/>
          <w:noProof w:val="0"/>
          <w:color w:val="333333"/>
        </w:rPr>
        <w:t>3</w:t>
      </w:r>
      <w:r w:rsidRPr="008E1DD7">
        <w:rPr>
          <w:rFonts w:ascii="Arial" w:hAnsi="Arial"/>
          <w:noProof w:val="0"/>
          <w:color w:val="333333"/>
        </w:rPr>
        <w:t xml:space="preserve">). The loadings for each component varied amongst the different species pairs, but in general each component was largely dominated </w:t>
      </w:r>
      <w:del w:id="229" w:author="Vos, R.A." w:date="2013-10-08T12:59:00Z">
        <w:r w:rsidRPr="008E1DD7" w:rsidDel="000E5070">
          <w:rPr>
            <w:rFonts w:ascii="Arial" w:hAnsi="Arial"/>
            <w:noProof w:val="0"/>
            <w:color w:val="333333"/>
          </w:rPr>
          <w:delText>by either</w:delText>
        </w:r>
      </w:del>
      <w:ins w:id="230" w:author="Vos, R.A." w:date="2013-10-08T12:59:00Z">
        <w:r w:rsidR="000E5070">
          <w:rPr>
            <w:rFonts w:ascii="Arial" w:hAnsi="Arial"/>
            <w:noProof w:val="0"/>
            <w:color w:val="333333"/>
          </w:rPr>
          <w:t>either by</w:t>
        </w:r>
      </w:ins>
      <w:r w:rsidRPr="008E1DD7">
        <w:rPr>
          <w:rFonts w:ascii="Arial" w:hAnsi="Arial"/>
          <w:noProof w:val="0"/>
          <w:color w:val="333333"/>
        </w:rPr>
        <w:t xml:space="preserve"> soil, temperature or precipitation. </w:t>
      </w:r>
      <w:r w:rsidR="00C43F53" w:rsidRPr="008E1DD7">
        <w:rPr>
          <w:rFonts w:ascii="Arial" w:hAnsi="Arial"/>
          <w:noProof w:val="0"/>
          <w:color w:val="333333"/>
        </w:rPr>
        <w:t>S</w:t>
      </w:r>
      <w:r w:rsidRPr="008E1DD7">
        <w:rPr>
          <w:rFonts w:ascii="Arial" w:hAnsi="Arial"/>
          <w:noProof w:val="0"/>
          <w:color w:val="333333"/>
        </w:rPr>
        <w:t xml:space="preserve">oil was the most dominant component </w:t>
      </w:r>
      <w:r w:rsidR="00C43F53" w:rsidRPr="008E1DD7">
        <w:rPr>
          <w:rFonts w:ascii="Arial" w:hAnsi="Arial"/>
          <w:noProof w:val="0"/>
          <w:color w:val="333333"/>
        </w:rPr>
        <w:t>for all clade pairs</w:t>
      </w:r>
      <w:r w:rsidR="00AC5D60" w:rsidRPr="008E1DD7">
        <w:rPr>
          <w:rFonts w:ascii="Arial" w:hAnsi="Arial"/>
          <w:noProof w:val="0"/>
          <w:color w:val="333333"/>
        </w:rPr>
        <w:t>, with the carbon/nitrogen ration being a leading variable for most pairs.</w:t>
      </w:r>
      <w:r w:rsidR="00934E98" w:rsidRPr="008E1DD7">
        <w:rPr>
          <w:rFonts w:ascii="Arial" w:hAnsi="Arial"/>
          <w:noProof w:val="0"/>
          <w:color w:val="333333"/>
        </w:rPr>
        <w:t xml:space="preserve"> </w:t>
      </w:r>
    </w:p>
    <w:p w14:paraId="2E32D39F" w14:textId="77777777" w:rsidR="00AC5D60" w:rsidRPr="008E1DD7" w:rsidRDefault="00AC5D60">
      <w:pPr>
        <w:spacing w:line="480" w:lineRule="auto"/>
        <w:rPr>
          <w:rFonts w:ascii="Arial" w:hAnsi="Arial"/>
          <w:noProof w:val="0"/>
          <w:color w:val="333333"/>
        </w:rPr>
      </w:pPr>
    </w:p>
    <w:p w14:paraId="6EED46BD" w14:textId="77777777" w:rsidR="00A358F5" w:rsidRPr="008E1DD7" w:rsidRDefault="00A358F5">
      <w:pPr>
        <w:spacing w:after="0" w:line="480" w:lineRule="auto"/>
        <w:rPr>
          <w:rFonts w:ascii="Arial" w:hAnsi="Arial"/>
          <w:i/>
          <w:noProof w:val="0"/>
          <w:color w:val="333333"/>
        </w:rPr>
      </w:pPr>
      <w:r w:rsidRPr="008E1DD7">
        <w:rPr>
          <w:rFonts w:ascii="Arial" w:hAnsi="Arial"/>
          <w:i/>
          <w:noProof w:val="0"/>
          <w:color w:val="333333"/>
        </w:rPr>
        <w:t>Current versus future distributions</w:t>
      </w:r>
    </w:p>
    <w:p w14:paraId="1FBFA18B" w14:textId="77777777" w:rsidR="00A358F5" w:rsidRPr="008E1DD7" w:rsidRDefault="0012790F">
      <w:pPr>
        <w:spacing w:after="0" w:line="480" w:lineRule="auto"/>
        <w:rPr>
          <w:rFonts w:ascii="Arial" w:hAnsi="Arial"/>
          <w:noProof w:val="0"/>
          <w:color w:val="auto"/>
        </w:rPr>
      </w:pPr>
      <w:r w:rsidRPr="008E1DD7">
        <w:rPr>
          <w:rFonts w:ascii="Arial" w:hAnsi="Arial"/>
          <w:noProof w:val="0"/>
          <w:color w:val="auto"/>
        </w:rPr>
        <w:t>All h</w:t>
      </w:r>
      <w:r w:rsidR="00A358F5" w:rsidRPr="008E1DD7">
        <w:rPr>
          <w:rFonts w:ascii="Arial" w:hAnsi="Arial"/>
          <w:noProof w:val="0"/>
          <w:color w:val="auto"/>
        </w:rPr>
        <w:t>ighland species</w:t>
      </w:r>
      <w:r w:rsidRPr="008E1DD7">
        <w:rPr>
          <w:rFonts w:ascii="Arial" w:hAnsi="Arial"/>
          <w:noProof w:val="0"/>
          <w:color w:val="auto"/>
        </w:rPr>
        <w:t xml:space="preserve"> had an overall loss in </w:t>
      </w:r>
      <w:r w:rsidR="00BF177C" w:rsidRPr="008E1DD7">
        <w:rPr>
          <w:rFonts w:ascii="Arial" w:hAnsi="Arial"/>
          <w:noProof w:val="0"/>
          <w:color w:val="auto"/>
        </w:rPr>
        <w:t xml:space="preserve">suitable </w:t>
      </w:r>
      <w:r w:rsidRPr="008E1DD7">
        <w:rPr>
          <w:rFonts w:ascii="Arial" w:hAnsi="Arial"/>
          <w:noProof w:val="0"/>
          <w:color w:val="auto"/>
        </w:rPr>
        <w:t xml:space="preserve">habitat with the future model prediction, losing an average of 62% of their total area by </w:t>
      </w:r>
      <w:r w:rsidR="00F1307E" w:rsidRPr="008E1DD7">
        <w:rPr>
          <w:rFonts w:ascii="Arial" w:hAnsi="Arial"/>
          <w:noProof w:val="0"/>
          <w:color w:val="auto"/>
        </w:rPr>
        <w:t xml:space="preserve">the turn of the century </w:t>
      </w:r>
      <w:r w:rsidRPr="008E1DD7">
        <w:rPr>
          <w:rFonts w:ascii="Arial" w:hAnsi="Arial"/>
          <w:noProof w:val="0"/>
          <w:color w:val="auto"/>
        </w:rPr>
        <w:t>(Table 4).</w:t>
      </w:r>
      <w:r w:rsidR="00BF177C" w:rsidRPr="008E1DD7">
        <w:rPr>
          <w:rFonts w:ascii="Arial" w:hAnsi="Arial"/>
          <w:noProof w:val="0"/>
          <w:color w:val="auto"/>
        </w:rPr>
        <w:t xml:space="preserve"> </w:t>
      </w:r>
      <w:r w:rsidR="003E648D" w:rsidRPr="008E1DD7">
        <w:rPr>
          <w:rFonts w:ascii="Arial" w:hAnsi="Arial"/>
          <w:noProof w:val="0"/>
          <w:color w:val="auto"/>
        </w:rPr>
        <w:t xml:space="preserve">This loss is evident in the visual representations of Figure 4. </w:t>
      </w:r>
      <w:r w:rsidR="00BF177C" w:rsidRPr="008E1DD7">
        <w:rPr>
          <w:rFonts w:ascii="Arial" w:hAnsi="Arial"/>
          <w:noProof w:val="0"/>
          <w:color w:val="auto"/>
        </w:rPr>
        <w:t>In contrast, seven of the eight lowland species showed an overall gain in suitable habitat in the future, ran</w:t>
      </w:r>
      <w:r w:rsidR="00F1307E" w:rsidRPr="008E1DD7">
        <w:rPr>
          <w:rFonts w:ascii="Arial" w:hAnsi="Arial"/>
          <w:noProof w:val="0"/>
          <w:color w:val="auto"/>
        </w:rPr>
        <w:t>g</w:t>
      </w:r>
      <w:r w:rsidR="00BF177C" w:rsidRPr="008E1DD7">
        <w:rPr>
          <w:rFonts w:ascii="Arial" w:hAnsi="Arial"/>
          <w:noProof w:val="0"/>
          <w:color w:val="auto"/>
        </w:rPr>
        <w:t>ing in a gain from 6-56%</w:t>
      </w:r>
      <w:r w:rsidR="00F1307E" w:rsidRPr="008E1DD7">
        <w:rPr>
          <w:rFonts w:ascii="Arial" w:hAnsi="Arial"/>
          <w:noProof w:val="0"/>
          <w:color w:val="auto"/>
        </w:rPr>
        <w:t xml:space="preserve"> of the current area</w:t>
      </w:r>
      <w:r w:rsidR="00BF177C" w:rsidRPr="008E1DD7">
        <w:rPr>
          <w:rFonts w:ascii="Arial" w:hAnsi="Arial"/>
          <w:noProof w:val="0"/>
          <w:color w:val="auto"/>
        </w:rPr>
        <w:t xml:space="preserve"> (Table 4). The widest ranging species, </w:t>
      </w:r>
      <w:r w:rsidR="00BF177C" w:rsidRPr="008E1DD7">
        <w:rPr>
          <w:rFonts w:ascii="Arial" w:hAnsi="Arial"/>
          <w:i/>
          <w:noProof w:val="0"/>
          <w:color w:val="auto"/>
        </w:rPr>
        <w:t>N. mirabilis,</w:t>
      </w:r>
      <w:r w:rsidR="00BF177C" w:rsidRPr="008E1DD7">
        <w:rPr>
          <w:rFonts w:ascii="Arial" w:hAnsi="Arial"/>
          <w:noProof w:val="0"/>
          <w:color w:val="auto"/>
        </w:rPr>
        <w:t xml:space="preserve"> was the only lowland species to have an overall </w:t>
      </w:r>
      <w:r w:rsidR="00F1307E" w:rsidRPr="008E1DD7">
        <w:rPr>
          <w:rFonts w:ascii="Arial" w:hAnsi="Arial"/>
          <w:noProof w:val="0"/>
          <w:color w:val="auto"/>
        </w:rPr>
        <w:t xml:space="preserve">future </w:t>
      </w:r>
      <w:r w:rsidR="00BF177C" w:rsidRPr="008E1DD7">
        <w:rPr>
          <w:rFonts w:ascii="Arial" w:hAnsi="Arial"/>
          <w:noProof w:val="0"/>
          <w:color w:val="auto"/>
        </w:rPr>
        <w:t>loss in suitable habitat of 43% (Table 4</w:t>
      </w:r>
      <w:r w:rsidR="003E648D" w:rsidRPr="008E1DD7">
        <w:rPr>
          <w:rFonts w:ascii="Arial" w:hAnsi="Arial"/>
          <w:noProof w:val="0"/>
          <w:color w:val="auto"/>
        </w:rPr>
        <w:t>, Figure 5</w:t>
      </w:r>
      <w:r w:rsidR="00BF177C" w:rsidRPr="008E1DD7">
        <w:rPr>
          <w:rFonts w:ascii="Arial" w:hAnsi="Arial"/>
          <w:noProof w:val="0"/>
          <w:color w:val="auto"/>
        </w:rPr>
        <w:t>).</w:t>
      </w:r>
      <w:r w:rsidR="00A358F5" w:rsidRPr="008E1DD7">
        <w:rPr>
          <w:rFonts w:ascii="Arial" w:hAnsi="Arial"/>
          <w:noProof w:val="0"/>
          <w:color w:val="auto"/>
        </w:rPr>
        <w:t xml:space="preserve"> </w:t>
      </w:r>
      <w:r w:rsidR="00BF177C" w:rsidRPr="008E1DD7">
        <w:rPr>
          <w:rFonts w:ascii="Arial" w:hAnsi="Arial"/>
          <w:noProof w:val="0"/>
          <w:color w:val="auto"/>
        </w:rPr>
        <w:t xml:space="preserve">The lowland clade species also </w:t>
      </w:r>
      <w:r w:rsidR="003E648D" w:rsidRPr="008E1DD7">
        <w:rPr>
          <w:rFonts w:ascii="Arial" w:hAnsi="Arial"/>
          <w:noProof w:val="0"/>
          <w:color w:val="auto"/>
        </w:rPr>
        <w:t xml:space="preserve">has </w:t>
      </w:r>
      <w:r w:rsidR="00BF177C" w:rsidRPr="008E1DD7">
        <w:rPr>
          <w:rFonts w:ascii="Arial" w:hAnsi="Arial"/>
          <w:noProof w:val="0"/>
          <w:color w:val="auto"/>
        </w:rPr>
        <w:t xml:space="preserve">a higher proportion of </w:t>
      </w:r>
      <w:r w:rsidR="00A358F5" w:rsidRPr="008E1DD7">
        <w:rPr>
          <w:rFonts w:ascii="Arial" w:hAnsi="Arial"/>
          <w:noProof w:val="0"/>
          <w:color w:val="auto"/>
        </w:rPr>
        <w:t>areas available with shared abiotic supportive habitats in the present and future</w:t>
      </w:r>
      <w:r w:rsidR="00BF177C" w:rsidRPr="008E1DD7">
        <w:rPr>
          <w:rFonts w:ascii="Arial" w:hAnsi="Arial"/>
          <w:noProof w:val="0"/>
          <w:color w:val="auto"/>
        </w:rPr>
        <w:t xml:space="preserve"> </w:t>
      </w:r>
      <w:r w:rsidR="00F1307E" w:rsidRPr="008E1DD7">
        <w:rPr>
          <w:rFonts w:ascii="Arial" w:hAnsi="Arial"/>
          <w:noProof w:val="0"/>
          <w:color w:val="auto"/>
        </w:rPr>
        <w:t xml:space="preserve">than those in the highland clade </w:t>
      </w:r>
      <w:r w:rsidR="00A358F5" w:rsidRPr="008E1DD7">
        <w:rPr>
          <w:rFonts w:ascii="Arial" w:hAnsi="Arial"/>
          <w:noProof w:val="0"/>
          <w:color w:val="auto"/>
        </w:rPr>
        <w:t>(</w:t>
      </w:r>
      <w:r w:rsidR="00BF177C" w:rsidRPr="008E1DD7">
        <w:rPr>
          <w:rFonts w:ascii="Arial" w:hAnsi="Arial"/>
          <w:noProof w:val="0"/>
          <w:color w:val="auto"/>
        </w:rPr>
        <w:t>Table 4</w:t>
      </w:r>
      <w:r w:rsidR="003E648D" w:rsidRPr="008E1DD7">
        <w:rPr>
          <w:rFonts w:ascii="Arial" w:hAnsi="Arial"/>
          <w:noProof w:val="0"/>
          <w:color w:val="auto"/>
        </w:rPr>
        <w:t>, Figures 4 &amp; 5</w:t>
      </w:r>
      <w:r w:rsidR="00A358F5" w:rsidRPr="008E1DD7">
        <w:rPr>
          <w:rFonts w:ascii="Arial" w:hAnsi="Arial"/>
          <w:noProof w:val="0"/>
          <w:color w:val="auto"/>
        </w:rPr>
        <w:t xml:space="preserve">). </w:t>
      </w:r>
      <w:r w:rsidR="00F1307E" w:rsidRPr="008E1DD7">
        <w:rPr>
          <w:rFonts w:ascii="Arial" w:hAnsi="Arial"/>
          <w:noProof w:val="0"/>
          <w:color w:val="auto"/>
        </w:rPr>
        <w:t xml:space="preserve">Ninety-four percent of the current suitable habitat of </w:t>
      </w:r>
      <w:r w:rsidR="00F1307E" w:rsidRPr="008E1DD7">
        <w:rPr>
          <w:rFonts w:ascii="Arial" w:hAnsi="Arial"/>
          <w:i/>
          <w:noProof w:val="0"/>
          <w:color w:val="auto"/>
        </w:rPr>
        <w:t xml:space="preserve">N. </w:t>
      </w:r>
      <w:proofErr w:type="spellStart"/>
      <w:r w:rsidR="00F1307E" w:rsidRPr="008E1DD7">
        <w:rPr>
          <w:rFonts w:ascii="Arial" w:hAnsi="Arial"/>
          <w:i/>
          <w:noProof w:val="0"/>
          <w:color w:val="auto"/>
        </w:rPr>
        <w:t>gracilis</w:t>
      </w:r>
      <w:proofErr w:type="spellEnd"/>
      <w:r w:rsidR="00F1307E" w:rsidRPr="008E1DD7">
        <w:rPr>
          <w:rFonts w:ascii="Arial" w:hAnsi="Arial"/>
          <w:i/>
          <w:noProof w:val="0"/>
          <w:color w:val="auto"/>
        </w:rPr>
        <w:t xml:space="preserve"> </w:t>
      </w:r>
      <w:r w:rsidR="00F1307E" w:rsidRPr="008E1DD7">
        <w:rPr>
          <w:rFonts w:ascii="Arial" w:hAnsi="Arial"/>
          <w:noProof w:val="0"/>
          <w:color w:val="auto"/>
        </w:rPr>
        <w:t xml:space="preserve">will also be suitable in the future scenario, while only 11% of the current </w:t>
      </w:r>
      <w:r w:rsidR="00F1307E" w:rsidRPr="008E1DD7">
        <w:rPr>
          <w:rFonts w:ascii="Arial" w:hAnsi="Arial"/>
          <w:i/>
          <w:noProof w:val="0"/>
          <w:color w:val="auto"/>
        </w:rPr>
        <w:t xml:space="preserve">N. </w:t>
      </w:r>
      <w:proofErr w:type="spellStart"/>
      <w:r w:rsidR="00F1307E" w:rsidRPr="008E1DD7">
        <w:rPr>
          <w:rFonts w:ascii="Arial" w:hAnsi="Arial"/>
          <w:i/>
          <w:noProof w:val="0"/>
          <w:color w:val="auto"/>
        </w:rPr>
        <w:t>stenophylla</w:t>
      </w:r>
      <w:proofErr w:type="spellEnd"/>
      <w:r w:rsidR="00F1307E" w:rsidRPr="008E1DD7">
        <w:rPr>
          <w:rFonts w:ascii="Arial" w:hAnsi="Arial"/>
          <w:i/>
          <w:noProof w:val="0"/>
          <w:color w:val="auto"/>
        </w:rPr>
        <w:t xml:space="preserve"> </w:t>
      </w:r>
      <w:r w:rsidR="00F1307E" w:rsidRPr="008E1DD7">
        <w:rPr>
          <w:rFonts w:ascii="Arial" w:hAnsi="Arial"/>
          <w:noProof w:val="0"/>
          <w:color w:val="auto"/>
        </w:rPr>
        <w:t>habitat will be suitable in the future.</w:t>
      </w:r>
    </w:p>
    <w:p w14:paraId="15A52618" w14:textId="77777777" w:rsidR="00F1307E" w:rsidRPr="008E1DD7" w:rsidRDefault="00F1307E">
      <w:pPr>
        <w:spacing w:after="0" w:line="480" w:lineRule="auto"/>
        <w:rPr>
          <w:rFonts w:ascii="Arial" w:hAnsi="Arial"/>
          <w:i/>
          <w:iCs/>
          <w:noProof w:val="0"/>
          <w:color w:val="auto"/>
        </w:rPr>
      </w:pPr>
    </w:p>
    <w:p w14:paraId="7BB31CF7" w14:textId="77777777" w:rsidR="00A358F5" w:rsidRPr="008E1DD7" w:rsidRDefault="00A358F5" w:rsidP="005D1609">
      <w:pPr>
        <w:spacing w:after="0" w:line="480" w:lineRule="auto"/>
        <w:rPr>
          <w:noProof w:val="0"/>
        </w:rPr>
      </w:pPr>
      <w:r w:rsidRPr="008E1DD7">
        <w:rPr>
          <w:rFonts w:ascii="Arial" w:hAnsi="Arial"/>
          <w:b/>
          <w:iCs/>
          <w:noProof w:val="0"/>
          <w:color w:val="222222"/>
        </w:rPr>
        <w:t>Discussion</w:t>
      </w:r>
    </w:p>
    <w:p w14:paraId="216B1D0E" w14:textId="77777777" w:rsidR="00A358F5" w:rsidRPr="008E1DD7" w:rsidRDefault="00A358F5">
      <w:pPr>
        <w:spacing w:after="0" w:line="480" w:lineRule="auto"/>
        <w:rPr>
          <w:rFonts w:ascii="Arial" w:hAnsi="Arial"/>
          <w:iCs/>
          <w:noProof w:val="0"/>
          <w:color w:val="222222"/>
        </w:rPr>
      </w:pPr>
      <w:r w:rsidRPr="008E1DD7">
        <w:rPr>
          <w:rFonts w:ascii="Arial" w:hAnsi="Arial"/>
          <w:iCs/>
          <w:noProof w:val="0"/>
          <w:color w:val="222222"/>
        </w:rPr>
        <w:t xml:space="preserve">This is, to our knowledge, the first study to use ecological niche modeling to investigate niche evolution in tropical carnivorous plants. Our ENMs predicted potential distribution of </w:t>
      </w:r>
      <w:r w:rsidRPr="008E1DD7">
        <w:rPr>
          <w:rFonts w:ascii="Arial" w:hAnsi="Arial"/>
          <w:i/>
          <w:iCs/>
          <w:noProof w:val="0"/>
          <w:color w:val="222222"/>
        </w:rPr>
        <w:t xml:space="preserve">Nepenthes </w:t>
      </w:r>
      <w:r w:rsidRPr="008E1DD7">
        <w:rPr>
          <w:rFonts w:ascii="Arial" w:hAnsi="Arial"/>
          <w:iCs/>
          <w:noProof w:val="0"/>
          <w:color w:val="222222"/>
        </w:rPr>
        <w:t xml:space="preserve">species with significant confidence (p&lt;0.05), indicating that </w:t>
      </w:r>
      <w:del w:id="231" w:author="Vos, R.A." w:date="2013-10-08T13:00:00Z">
        <w:r w:rsidRPr="008E1DD7" w:rsidDel="000E5070">
          <w:rPr>
            <w:rFonts w:ascii="Arial" w:hAnsi="Arial"/>
            <w:i/>
            <w:iCs/>
            <w:noProof w:val="0"/>
            <w:color w:val="222222"/>
          </w:rPr>
          <w:delText>Nepethes</w:delText>
        </w:r>
      </w:del>
      <w:ins w:id="232" w:author="Vos, R.A." w:date="2013-10-08T13:00:00Z">
        <w:r w:rsidR="000E5070" w:rsidRPr="00E23BB7">
          <w:rPr>
            <w:rFonts w:ascii="Arial" w:hAnsi="Arial"/>
            <w:i/>
            <w:iCs/>
            <w:noProof w:val="0"/>
            <w:color w:val="222222"/>
          </w:rPr>
          <w:t>Nepenthes</w:t>
        </w:r>
      </w:ins>
      <w:r w:rsidRPr="008E1DD7">
        <w:rPr>
          <w:rFonts w:ascii="Arial" w:hAnsi="Arial"/>
          <w:i/>
          <w:iCs/>
          <w:noProof w:val="0"/>
          <w:color w:val="222222"/>
        </w:rPr>
        <w:t xml:space="preserve"> </w:t>
      </w:r>
      <w:r w:rsidRPr="008E1DD7">
        <w:rPr>
          <w:rFonts w:ascii="Arial" w:hAnsi="Arial"/>
          <w:iCs/>
          <w:noProof w:val="0"/>
          <w:color w:val="222222"/>
        </w:rPr>
        <w:t xml:space="preserve">species occur </w:t>
      </w:r>
      <w:r w:rsidR="006A0EB8" w:rsidRPr="008E1DD7">
        <w:rPr>
          <w:rFonts w:ascii="Arial" w:hAnsi="Arial"/>
          <w:iCs/>
          <w:noProof w:val="0"/>
          <w:color w:val="222222"/>
        </w:rPr>
        <w:t xml:space="preserve">in predictable </w:t>
      </w:r>
      <w:r w:rsidRPr="008E1DD7">
        <w:rPr>
          <w:rFonts w:ascii="Arial" w:hAnsi="Arial"/>
          <w:iCs/>
          <w:noProof w:val="0"/>
          <w:color w:val="222222"/>
        </w:rPr>
        <w:t>abiotic environmental</w:t>
      </w:r>
      <w:r w:rsidR="006A0EB8" w:rsidRPr="008E1DD7">
        <w:rPr>
          <w:rFonts w:ascii="Arial" w:hAnsi="Arial"/>
          <w:iCs/>
          <w:noProof w:val="0"/>
          <w:color w:val="222222"/>
        </w:rPr>
        <w:t xml:space="preserve"> conditions</w:t>
      </w:r>
      <w:r w:rsidR="005E3625" w:rsidRPr="008E1DD7">
        <w:rPr>
          <w:rFonts w:ascii="Arial" w:hAnsi="Arial"/>
          <w:iCs/>
          <w:noProof w:val="0"/>
          <w:color w:val="222222"/>
        </w:rPr>
        <w:t>. This environment</w:t>
      </w:r>
      <w:r w:rsidRPr="008E1DD7">
        <w:rPr>
          <w:rFonts w:ascii="Arial" w:hAnsi="Arial"/>
          <w:iCs/>
          <w:noProof w:val="0"/>
          <w:color w:val="222222"/>
        </w:rPr>
        <w:t xml:space="preserve"> </w:t>
      </w:r>
      <w:r w:rsidR="006A0EB8" w:rsidRPr="008E1DD7">
        <w:rPr>
          <w:rFonts w:ascii="Arial" w:hAnsi="Arial"/>
          <w:iCs/>
          <w:noProof w:val="0"/>
          <w:color w:val="222222"/>
        </w:rPr>
        <w:t>ha</w:t>
      </w:r>
      <w:r w:rsidR="005E3625" w:rsidRPr="008E1DD7">
        <w:rPr>
          <w:rFonts w:ascii="Arial" w:hAnsi="Arial"/>
          <w:iCs/>
          <w:noProof w:val="0"/>
          <w:color w:val="222222"/>
        </w:rPr>
        <w:t>s</w:t>
      </w:r>
      <w:r w:rsidR="006A0EB8" w:rsidRPr="008E1DD7">
        <w:rPr>
          <w:rFonts w:ascii="Arial" w:hAnsi="Arial"/>
          <w:iCs/>
          <w:noProof w:val="0"/>
          <w:color w:val="222222"/>
        </w:rPr>
        <w:t xml:space="preserve"> </w:t>
      </w:r>
      <w:r w:rsidRPr="008E1DD7">
        <w:rPr>
          <w:rFonts w:ascii="Arial" w:hAnsi="Arial"/>
          <w:iCs/>
          <w:noProof w:val="0"/>
          <w:color w:val="222222"/>
        </w:rPr>
        <w:t>contributed and still play</w:t>
      </w:r>
      <w:r w:rsidR="005E3625" w:rsidRPr="008E1DD7">
        <w:rPr>
          <w:rFonts w:ascii="Arial" w:hAnsi="Arial"/>
          <w:iCs/>
          <w:noProof w:val="0"/>
          <w:color w:val="222222"/>
        </w:rPr>
        <w:t>s</w:t>
      </w:r>
      <w:r w:rsidRPr="008E1DD7">
        <w:rPr>
          <w:rFonts w:ascii="Arial" w:hAnsi="Arial"/>
          <w:iCs/>
          <w:noProof w:val="0"/>
          <w:color w:val="222222"/>
        </w:rPr>
        <w:t xml:space="preserve"> an important role in determining geographic distributions within the genus. Furthermore, our results confirm that mountain endemics maintain a more narrow distribution than lowland species within the genus, which is to be expected because the surface area of mountains is smaller than lowland</w:t>
      </w:r>
      <w:r w:rsidR="005E3625" w:rsidRPr="008E1DD7">
        <w:rPr>
          <w:rFonts w:ascii="Arial" w:hAnsi="Arial"/>
          <w:iCs/>
          <w:noProof w:val="0"/>
          <w:color w:val="222222"/>
        </w:rPr>
        <w:t xml:space="preserve"> surface areas</w:t>
      </w:r>
      <w:r w:rsidRPr="008E1DD7">
        <w:rPr>
          <w:rFonts w:ascii="Arial" w:hAnsi="Arial"/>
          <w:iCs/>
          <w:noProof w:val="0"/>
          <w:color w:val="222222"/>
        </w:rPr>
        <w:t xml:space="preserve">. The </w:t>
      </w:r>
      <w:r w:rsidR="005E3625" w:rsidRPr="008E1DD7">
        <w:rPr>
          <w:rFonts w:ascii="Arial" w:hAnsi="Arial"/>
          <w:iCs/>
          <w:noProof w:val="0"/>
          <w:color w:val="222222"/>
        </w:rPr>
        <w:t>four</w:t>
      </w:r>
      <w:r w:rsidRPr="008E1DD7">
        <w:rPr>
          <w:rFonts w:ascii="Arial" w:hAnsi="Arial"/>
          <w:iCs/>
          <w:noProof w:val="0"/>
          <w:color w:val="222222"/>
        </w:rPr>
        <w:t xml:space="preserve"> </w:t>
      </w:r>
      <w:r w:rsidRPr="008E1DD7">
        <w:rPr>
          <w:rFonts w:ascii="Arial" w:hAnsi="Arial"/>
          <w:i/>
          <w:iCs/>
          <w:noProof w:val="0"/>
          <w:color w:val="222222"/>
        </w:rPr>
        <w:t xml:space="preserve">Nepenthes </w:t>
      </w:r>
      <w:r w:rsidRPr="008E1DD7">
        <w:rPr>
          <w:rFonts w:ascii="Arial" w:hAnsi="Arial"/>
          <w:iCs/>
          <w:noProof w:val="0"/>
          <w:color w:val="222222"/>
        </w:rPr>
        <w:t>highland species studied are present in the mountainous regions of Malaysia and Papua New Guinea whereas the lowland species are more expansive across all of Southeast Asia. The lowland species are also more likely to occur in the same geographic space, which is confirmed by personal observations and by McPherson (2009)</w:t>
      </w:r>
      <w:ins w:id="233" w:author="Vos, R.A." w:date="2013-10-08T13:00:00Z">
        <w:r w:rsidR="000E5070">
          <w:rPr>
            <w:rFonts w:ascii="Arial" w:hAnsi="Arial"/>
            <w:iCs/>
            <w:noProof w:val="0"/>
            <w:color w:val="222222"/>
          </w:rPr>
          <w:t>,</w:t>
        </w:r>
      </w:ins>
      <w:r w:rsidRPr="008E1DD7">
        <w:rPr>
          <w:rFonts w:ascii="Arial" w:hAnsi="Arial"/>
          <w:iCs/>
          <w:noProof w:val="0"/>
          <w:color w:val="222222"/>
        </w:rPr>
        <w:t xml:space="preserve"> as they often co-occur in dense clusters. PCA analyses for lowland species confirm this </w:t>
      </w:r>
      <w:r w:rsidR="00C10E1F" w:rsidRPr="008E1DD7">
        <w:rPr>
          <w:rFonts w:ascii="Arial" w:hAnsi="Arial"/>
          <w:iCs/>
          <w:noProof w:val="0"/>
          <w:color w:val="222222"/>
        </w:rPr>
        <w:t>with</w:t>
      </w:r>
      <w:r w:rsidRPr="008E1DD7">
        <w:rPr>
          <w:rFonts w:ascii="Arial" w:hAnsi="Arial"/>
          <w:iCs/>
          <w:noProof w:val="0"/>
          <w:color w:val="222222"/>
        </w:rPr>
        <w:t xml:space="preserve"> large overlap in ecological space (Figure </w:t>
      </w:r>
      <w:r w:rsidR="00144358" w:rsidRPr="008E1DD7">
        <w:rPr>
          <w:rFonts w:ascii="Arial" w:hAnsi="Arial"/>
          <w:iCs/>
          <w:noProof w:val="0"/>
          <w:color w:val="222222"/>
        </w:rPr>
        <w:t>3</w:t>
      </w:r>
      <w:r w:rsidRPr="008E1DD7">
        <w:rPr>
          <w:rFonts w:ascii="Arial" w:hAnsi="Arial"/>
          <w:iCs/>
          <w:noProof w:val="0"/>
          <w:color w:val="222222"/>
        </w:rPr>
        <w:t xml:space="preserve">). The predicted distribution ranges are as expected, although actual distributions are not likely to occupy all of the area predicted by the model due to human development, geographic or dispersal barriers. </w:t>
      </w:r>
    </w:p>
    <w:p w14:paraId="2546562A" w14:textId="77777777" w:rsidR="00A358F5" w:rsidRPr="008E1DD7" w:rsidRDefault="00A358F5">
      <w:pPr>
        <w:spacing w:after="0" w:line="480" w:lineRule="auto"/>
        <w:rPr>
          <w:rFonts w:ascii="Arial" w:hAnsi="Arial"/>
          <w:iCs/>
          <w:noProof w:val="0"/>
          <w:color w:val="222222"/>
        </w:rPr>
      </w:pPr>
    </w:p>
    <w:p w14:paraId="166445F4" w14:textId="77777777" w:rsidR="00A358F5" w:rsidRPr="008E1DD7" w:rsidRDefault="00A358F5">
      <w:pPr>
        <w:spacing w:after="0" w:line="480" w:lineRule="auto"/>
        <w:rPr>
          <w:rFonts w:ascii="Arial" w:hAnsi="Arial"/>
          <w:iCs/>
          <w:noProof w:val="0"/>
          <w:color w:val="222222"/>
        </w:rPr>
      </w:pPr>
      <w:r w:rsidRPr="008E1DD7">
        <w:rPr>
          <w:rFonts w:ascii="Arial" w:hAnsi="Arial"/>
          <w:iCs/>
          <w:noProof w:val="0"/>
          <w:color w:val="222222"/>
        </w:rPr>
        <w:t xml:space="preserve">The distribution range for </w:t>
      </w:r>
      <w:r w:rsidRPr="008E1DD7">
        <w:rPr>
          <w:rFonts w:ascii="Arial" w:hAnsi="Arial"/>
          <w:i/>
          <w:iCs/>
          <w:noProof w:val="0"/>
          <w:color w:val="222222"/>
        </w:rPr>
        <w:t>Nepenthes</w:t>
      </w:r>
      <w:r w:rsidRPr="008E1DD7">
        <w:rPr>
          <w:rFonts w:ascii="Arial" w:hAnsi="Arial"/>
          <w:iCs/>
          <w:noProof w:val="0"/>
          <w:color w:val="222222"/>
        </w:rPr>
        <w:t xml:space="preserve"> had a tumultuous and eventful geological history, including many changes in sea level and climate within the Pleistocene epoch (Hall 1998). Our results show that highland sister-species show less ecological</w:t>
      </w:r>
      <w:r w:rsidR="00C10E1F" w:rsidRPr="008E1DD7">
        <w:rPr>
          <w:rFonts w:ascii="Arial" w:hAnsi="Arial"/>
          <w:iCs/>
          <w:noProof w:val="0"/>
          <w:color w:val="222222"/>
        </w:rPr>
        <w:t xml:space="preserve"> and geographic (Table </w:t>
      </w:r>
      <w:r w:rsidR="00144358" w:rsidRPr="008E1DD7">
        <w:rPr>
          <w:rFonts w:ascii="Arial" w:hAnsi="Arial"/>
          <w:iCs/>
          <w:noProof w:val="0"/>
          <w:color w:val="222222"/>
        </w:rPr>
        <w:t>3</w:t>
      </w:r>
      <w:r w:rsidR="00C10E1F" w:rsidRPr="008E1DD7">
        <w:rPr>
          <w:rFonts w:ascii="Arial" w:hAnsi="Arial"/>
          <w:iCs/>
          <w:noProof w:val="0"/>
          <w:color w:val="222222"/>
        </w:rPr>
        <w:t>)</w:t>
      </w:r>
      <w:r w:rsidRPr="008E1DD7">
        <w:rPr>
          <w:rFonts w:ascii="Arial" w:hAnsi="Arial"/>
          <w:iCs/>
          <w:noProof w:val="0"/>
          <w:color w:val="222222"/>
        </w:rPr>
        <w:t xml:space="preserve"> overlap than lowland species. Highland species pairs, then, might be expected to have more conservative niches and therefore overlap more in their climatic and soil suitability. Consistent with this, the background test shows evidence that </w:t>
      </w:r>
      <w:r w:rsidR="00C10E1F" w:rsidRPr="008E1DD7">
        <w:rPr>
          <w:rFonts w:ascii="Arial" w:hAnsi="Arial"/>
          <w:iCs/>
          <w:noProof w:val="0"/>
          <w:color w:val="222222"/>
        </w:rPr>
        <w:t>the</w:t>
      </w:r>
      <w:r w:rsidRPr="008E1DD7">
        <w:rPr>
          <w:rFonts w:ascii="Arial" w:hAnsi="Arial"/>
          <w:iCs/>
          <w:noProof w:val="0"/>
          <w:color w:val="222222"/>
        </w:rPr>
        <w:t xml:space="preserve"> highland </w:t>
      </w:r>
      <w:r w:rsidR="00C10E1F" w:rsidRPr="008E1DD7">
        <w:rPr>
          <w:rFonts w:ascii="Arial" w:hAnsi="Arial"/>
          <w:iCs/>
          <w:noProof w:val="0"/>
          <w:color w:val="222222"/>
        </w:rPr>
        <w:t>clade</w:t>
      </w:r>
      <w:r w:rsidRPr="008E1DD7">
        <w:rPr>
          <w:rFonts w:ascii="Arial" w:hAnsi="Arial"/>
          <w:iCs/>
          <w:noProof w:val="0"/>
          <w:color w:val="222222"/>
        </w:rPr>
        <w:t>-pairs have conservative niches (Table 3), i.e. are significantly more similar to each other than can be expected given the environmental conditions available to them. These findings support our hypothesis that highland species may have undergone allopatric speciation as evidenced in other mountain endemics (</w:t>
      </w:r>
      <w:proofErr w:type="spellStart"/>
      <w:r w:rsidRPr="008E1DD7">
        <w:rPr>
          <w:rFonts w:ascii="Arial" w:hAnsi="Arial"/>
          <w:iCs/>
          <w:noProof w:val="0"/>
          <w:color w:val="222222"/>
        </w:rPr>
        <w:t>Kozak</w:t>
      </w:r>
      <w:proofErr w:type="spellEnd"/>
      <w:r w:rsidRPr="008E1DD7">
        <w:rPr>
          <w:rFonts w:ascii="Arial" w:hAnsi="Arial"/>
          <w:iCs/>
          <w:noProof w:val="0"/>
          <w:color w:val="222222"/>
        </w:rPr>
        <w:t xml:space="preserve"> and </w:t>
      </w:r>
      <w:proofErr w:type="spellStart"/>
      <w:r w:rsidRPr="008E1DD7">
        <w:rPr>
          <w:rFonts w:ascii="Arial" w:hAnsi="Arial"/>
          <w:iCs/>
          <w:noProof w:val="0"/>
          <w:color w:val="222222"/>
        </w:rPr>
        <w:t>Wiens</w:t>
      </w:r>
      <w:proofErr w:type="spellEnd"/>
      <w:r w:rsidRPr="008E1DD7">
        <w:rPr>
          <w:rFonts w:ascii="Arial" w:hAnsi="Arial"/>
          <w:iCs/>
          <w:noProof w:val="0"/>
          <w:color w:val="222222"/>
        </w:rPr>
        <w:t xml:space="preserve"> 2006). Both the niche identity test and PCA for highland species show that there is divergence in niches, however, these tests are not representative of the conditions involved with allopatric species. The background test is a more appropriate test of divergence for the highland sister-pairs because it takes into account the environment available to each species. Furthermore, the identity test has been identified in other studies as being too strict in that it rejects similarity of two species only if they tolerate the exact same set of environmental variables and have these same variables available to them (</w:t>
      </w:r>
      <w:proofErr w:type="spellStart"/>
      <w:r w:rsidRPr="008E1DD7">
        <w:rPr>
          <w:rFonts w:ascii="Arial" w:hAnsi="Arial"/>
          <w:iCs/>
          <w:noProof w:val="0"/>
          <w:color w:val="222222"/>
        </w:rPr>
        <w:t>Couvreur</w:t>
      </w:r>
      <w:proofErr w:type="spellEnd"/>
      <w:r w:rsidRPr="008E1DD7">
        <w:rPr>
          <w:rFonts w:ascii="Arial" w:hAnsi="Arial"/>
          <w:iCs/>
          <w:noProof w:val="0"/>
          <w:color w:val="222222"/>
        </w:rPr>
        <w:t xml:space="preserve"> et al. 2011, </w:t>
      </w:r>
      <w:proofErr w:type="spellStart"/>
      <w:r w:rsidRPr="008E1DD7">
        <w:rPr>
          <w:rFonts w:ascii="Arial" w:hAnsi="Arial"/>
          <w:iCs/>
          <w:noProof w:val="0"/>
          <w:color w:val="222222"/>
        </w:rPr>
        <w:t>Jakob</w:t>
      </w:r>
      <w:proofErr w:type="spellEnd"/>
      <w:r w:rsidRPr="008E1DD7">
        <w:rPr>
          <w:rFonts w:ascii="Arial" w:hAnsi="Arial"/>
          <w:iCs/>
          <w:noProof w:val="0"/>
          <w:color w:val="222222"/>
        </w:rPr>
        <w:t xml:space="preserve"> et al.  2010), which is unlikely </w:t>
      </w:r>
      <w:ins w:id="234" w:author="Vos, R.A." w:date="2013-10-08T13:02:00Z">
        <w:r w:rsidR="00490853">
          <w:rPr>
            <w:rFonts w:ascii="Arial" w:hAnsi="Arial"/>
            <w:iCs/>
            <w:noProof w:val="0"/>
            <w:color w:val="222222"/>
          </w:rPr>
          <w:t xml:space="preserve">to be </w:t>
        </w:r>
      </w:ins>
      <w:r w:rsidRPr="008E1DD7">
        <w:rPr>
          <w:rFonts w:ascii="Arial" w:hAnsi="Arial"/>
          <w:iCs/>
          <w:noProof w:val="0"/>
          <w:color w:val="222222"/>
        </w:rPr>
        <w:t>the case in allopatric speciation. It has been argued that using current locality records might not account for actual ranges when speciation occurred (</w:t>
      </w:r>
      <w:proofErr w:type="spellStart"/>
      <w:r w:rsidRPr="008E1DD7">
        <w:rPr>
          <w:rFonts w:ascii="Arial" w:hAnsi="Arial"/>
          <w:iCs/>
          <w:noProof w:val="0"/>
          <w:color w:val="222222"/>
        </w:rPr>
        <w:t>L</w:t>
      </w:r>
      <w:r w:rsidR="00C56BB8" w:rsidRPr="008E1DD7">
        <w:rPr>
          <w:rFonts w:ascii="Arial" w:hAnsi="Arial"/>
          <w:iCs/>
          <w:noProof w:val="0"/>
          <w:color w:val="222222"/>
        </w:rPr>
        <w:t>o</w:t>
      </w:r>
      <w:r w:rsidRPr="008E1DD7">
        <w:rPr>
          <w:rFonts w:ascii="Arial" w:hAnsi="Arial"/>
          <w:iCs/>
          <w:noProof w:val="0"/>
          <w:color w:val="222222"/>
        </w:rPr>
        <w:t>sos</w:t>
      </w:r>
      <w:proofErr w:type="spellEnd"/>
      <w:r w:rsidRPr="008E1DD7">
        <w:rPr>
          <w:rFonts w:ascii="Arial" w:hAnsi="Arial"/>
          <w:iCs/>
          <w:noProof w:val="0"/>
          <w:color w:val="222222"/>
        </w:rPr>
        <w:t xml:space="preserve"> and </w:t>
      </w:r>
      <w:proofErr w:type="spellStart"/>
      <w:r w:rsidRPr="008E1DD7">
        <w:rPr>
          <w:rFonts w:ascii="Arial" w:hAnsi="Arial"/>
          <w:iCs/>
          <w:noProof w:val="0"/>
          <w:color w:val="222222"/>
        </w:rPr>
        <w:t>Glor</w:t>
      </w:r>
      <w:proofErr w:type="spellEnd"/>
      <w:r w:rsidRPr="008E1DD7">
        <w:rPr>
          <w:rFonts w:ascii="Arial" w:hAnsi="Arial"/>
          <w:iCs/>
          <w:noProof w:val="0"/>
          <w:color w:val="222222"/>
        </w:rPr>
        <w:t xml:space="preserve"> 2003), however, major range changes in </w:t>
      </w:r>
      <w:r w:rsidRPr="008E1DD7">
        <w:rPr>
          <w:rFonts w:ascii="Arial" w:hAnsi="Arial"/>
          <w:i/>
          <w:iCs/>
          <w:noProof w:val="0"/>
          <w:color w:val="222222"/>
        </w:rPr>
        <w:t xml:space="preserve">Nepenthes </w:t>
      </w:r>
      <w:del w:id="235" w:author="Vos, R.A." w:date="2013-10-08T13:02:00Z">
        <w:r w:rsidRPr="008E1DD7" w:rsidDel="00490853">
          <w:rPr>
            <w:rFonts w:ascii="Arial" w:hAnsi="Arial"/>
            <w:iCs/>
            <w:noProof w:val="0"/>
            <w:color w:val="222222"/>
          </w:rPr>
          <w:delText xml:space="preserve">is </w:delText>
        </w:r>
      </w:del>
      <w:ins w:id="236" w:author="Vos, R.A." w:date="2013-10-08T13:02:00Z">
        <w:r w:rsidR="00490853">
          <w:rPr>
            <w:rFonts w:ascii="Arial" w:hAnsi="Arial"/>
            <w:iCs/>
            <w:noProof w:val="0"/>
            <w:color w:val="222222"/>
          </w:rPr>
          <w:t>are</w:t>
        </w:r>
        <w:r w:rsidR="00490853" w:rsidRPr="008E1DD7">
          <w:rPr>
            <w:rFonts w:ascii="Arial" w:hAnsi="Arial"/>
            <w:iCs/>
            <w:noProof w:val="0"/>
            <w:color w:val="222222"/>
          </w:rPr>
          <w:t xml:space="preserve"> </w:t>
        </w:r>
      </w:ins>
      <w:r w:rsidRPr="008E1DD7">
        <w:rPr>
          <w:rFonts w:ascii="Arial" w:hAnsi="Arial"/>
          <w:iCs/>
          <w:noProof w:val="0"/>
          <w:color w:val="222222"/>
        </w:rPr>
        <w:t>unlikely due to dispersal constraints</w:t>
      </w:r>
      <w:r w:rsidR="00C10E1F" w:rsidRPr="008E1DD7">
        <w:rPr>
          <w:rFonts w:ascii="Arial" w:hAnsi="Arial"/>
          <w:iCs/>
          <w:noProof w:val="0"/>
          <w:color w:val="222222"/>
        </w:rPr>
        <w:t>.</w:t>
      </w:r>
    </w:p>
    <w:p w14:paraId="1FDC5A10" w14:textId="77777777" w:rsidR="00A358F5" w:rsidRPr="008E1DD7" w:rsidRDefault="00A358F5">
      <w:pPr>
        <w:spacing w:after="0" w:line="480" w:lineRule="auto"/>
        <w:rPr>
          <w:rFonts w:ascii="Arial" w:hAnsi="Arial"/>
          <w:iCs/>
          <w:noProof w:val="0"/>
          <w:color w:val="222222"/>
        </w:rPr>
      </w:pPr>
    </w:p>
    <w:p w14:paraId="6377E908" w14:textId="77777777" w:rsidR="00A358F5" w:rsidRPr="008E1DD7" w:rsidRDefault="00A358F5">
      <w:pPr>
        <w:spacing w:after="0" w:line="480" w:lineRule="auto"/>
        <w:rPr>
          <w:rFonts w:ascii="Arial" w:hAnsi="Arial"/>
          <w:iCs/>
          <w:noProof w:val="0"/>
          <w:color w:val="222222"/>
        </w:rPr>
      </w:pPr>
      <w:commentRangeStart w:id="237"/>
      <w:r w:rsidRPr="008E1DD7">
        <w:rPr>
          <w:rFonts w:ascii="Arial" w:hAnsi="Arial"/>
          <w:iCs/>
          <w:noProof w:val="0"/>
          <w:color w:val="222222"/>
        </w:rPr>
        <w:t>The lack of resolution in the published molecular phylogeny (</w:t>
      </w:r>
      <w:proofErr w:type="spellStart"/>
      <w:r w:rsidRPr="008E1DD7">
        <w:rPr>
          <w:rFonts w:ascii="Arial" w:hAnsi="Arial"/>
          <w:iCs/>
          <w:noProof w:val="0"/>
          <w:color w:val="222222"/>
        </w:rPr>
        <w:t>Meimberg</w:t>
      </w:r>
      <w:proofErr w:type="spellEnd"/>
      <w:r w:rsidRPr="008E1DD7">
        <w:rPr>
          <w:rFonts w:ascii="Arial" w:hAnsi="Arial"/>
          <w:iCs/>
          <w:noProof w:val="0"/>
          <w:color w:val="222222"/>
        </w:rPr>
        <w:t xml:space="preserve"> and </w:t>
      </w:r>
      <w:proofErr w:type="spellStart"/>
      <w:r w:rsidRPr="008E1DD7">
        <w:rPr>
          <w:rFonts w:ascii="Arial" w:hAnsi="Arial"/>
          <w:iCs/>
          <w:noProof w:val="0"/>
          <w:color w:val="222222"/>
        </w:rPr>
        <w:t>Heubl</w:t>
      </w:r>
      <w:proofErr w:type="spellEnd"/>
      <w:r w:rsidRPr="008E1DD7">
        <w:rPr>
          <w:rFonts w:ascii="Arial" w:hAnsi="Arial"/>
          <w:iCs/>
          <w:noProof w:val="0"/>
          <w:color w:val="222222"/>
        </w:rPr>
        <w:t xml:space="preserve">, 2006) indicates that there may have been a rapid evolution within the genus. </w:t>
      </w:r>
      <w:commentRangeEnd w:id="237"/>
      <w:r w:rsidR="00BE3041">
        <w:rPr>
          <w:rStyle w:val="Verwijzingopmerking"/>
        </w:rPr>
        <w:commentReference w:id="237"/>
      </w:r>
      <w:r w:rsidRPr="008E1DD7">
        <w:rPr>
          <w:rFonts w:ascii="Arial" w:hAnsi="Arial"/>
          <w:i/>
          <w:iCs/>
          <w:noProof w:val="0"/>
          <w:color w:val="222222"/>
        </w:rPr>
        <w:t>Nepenthes</w:t>
      </w:r>
      <w:r w:rsidRPr="008E1DD7">
        <w:rPr>
          <w:rFonts w:ascii="Arial" w:hAnsi="Arial"/>
          <w:iCs/>
          <w:noProof w:val="0"/>
          <w:color w:val="222222"/>
        </w:rPr>
        <w:t xml:space="preserve"> species have persisted through major shifts in climate through the last 33 to 56 million years. First records of </w:t>
      </w:r>
      <w:r w:rsidRPr="008E1DD7">
        <w:rPr>
          <w:rFonts w:ascii="Arial" w:hAnsi="Arial"/>
          <w:i/>
          <w:iCs/>
          <w:noProof w:val="0"/>
          <w:color w:val="222222"/>
        </w:rPr>
        <w:t>Nepenthes</w:t>
      </w:r>
      <w:r w:rsidRPr="008E1DD7">
        <w:rPr>
          <w:rFonts w:ascii="Arial" w:hAnsi="Arial"/>
          <w:iCs/>
          <w:noProof w:val="0"/>
          <w:color w:val="222222"/>
        </w:rPr>
        <w:t xml:space="preserve"> are from Eocene pollen fossils of the Northern Tethys humid evergreen forest</w:t>
      </w:r>
      <w:r w:rsidR="002954E6" w:rsidRPr="008E1DD7">
        <w:rPr>
          <w:rFonts w:ascii="Arial" w:hAnsi="Arial"/>
          <w:iCs/>
          <w:noProof w:val="0"/>
          <w:color w:val="222222"/>
        </w:rPr>
        <w:t xml:space="preserve"> from France to southeast Europe and the </w:t>
      </w:r>
      <w:del w:id="238" w:author="Vos, R.A." w:date="2013-10-08T14:13:00Z">
        <w:r w:rsidR="002954E6" w:rsidRPr="008E1DD7" w:rsidDel="00BE3041">
          <w:rPr>
            <w:rFonts w:ascii="Arial" w:hAnsi="Arial"/>
            <w:iCs/>
            <w:noProof w:val="0"/>
            <w:color w:val="222222"/>
          </w:rPr>
          <w:delText>Caucases</w:delText>
        </w:r>
      </w:del>
      <w:ins w:id="239" w:author="Vos, R.A." w:date="2013-10-08T14:13:00Z">
        <w:r w:rsidR="00BE3041" w:rsidRPr="00E23BB7">
          <w:rPr>
            <w:rFonts w:ascii="Arial" w:hAnsi="Arial"/>
            <w:iCs/>
            <w:noProof w:val="0"/>
            <w:color w:val="222222"/>
          </w:rPr>
          <w:t>Caucasus</w:t>
        </w:r>
      </w:ins>
      <w:r w:rsidR="002954E6" w:rsidRPr="008E1DD7">
        <w:rPr>
          <w:rFonts w:ascii="Arial" w:hAnsi="Arial"/>
          <w:iCs/>
          <w:noProof w:val="0"/>
          <w:color w:val="222222"/>
        </w:rPr>
        <w:t xml:space="preserve"> </w:t>
      </w:r>
      <w:r w:rsidRPr="008E1DD7">
        <w:rPr>
          <w:rFonts w:ascii="Arial" w:hAnsi="Arial"/>
          <w:iCs/>
          <w:noProof w:val="0"/>
          <w:color w:val="222222"/>
        </w:rPr>
        <w:t>(</w:t>
      </w:r>
      <w:proofErr w:type="spellStart"/>
      <w:r w:rsidRPr="008E1DD7">
        <w:rPr>
          <w:rFonts w:ascii="Arial" w:hAnsi="Arial"/>
          <w:iCs/>
          <w:noProof w:val="0"/>
          <w:color w:val="222222"/>
        </w:rPr>
        <w:t>Krutzsch</w:t>
      </w:r>
      <w:proofErr w:type="spellEnd"/>
      <w:r w:rsidRPr="008E1DD7">
        <w:rPr>
          <w:rFonts w:ascii="Arial" w:hAnsi="Arial"/>
          <w:iCs/>
          <w:noProof w:val="0"/>
          <w:color w:val="222222"/>
        </w:rPr>
        <w:t xml:space="preserve"> 198</w:t>
      </w:r>
      <w:r w:rsidR="002954E6" w:rsidRPr="008E1DD7">
        <w:rPr>
          <w:rFonts w:ascii="Arial" w:hAnsi="Arial"/>
          <w:iCs/>
          <w:noProof w:val="0"/>
          <w:color w:val="222222"/>
        </w:rPr>
        <w:t>9</w:t>
      </w:r>
      <w:r w:rsidRPr="008E1DD7">
        <w:rPr>
          <w:rFonts w:ascii="Arial" w:hAnsi="Arial"/>
          <w:iCs/>
          <w:noProof w:val="0"/>
          <w:color w:val="222222"/>
        </w:rPr>
        <w:t xml:space="preserve">). This finding expanded earlier hypotheses of </w:t>
      </w:r>
      <w:proofErr w:type="spellStart"/>
      <w:r w:rsidRPr="008E1DD7">
        <w:rPr>
          <w:rFonts w:ascii="Arial" w:hAnsi="Arial"/>
          <w:iCs/>
          <w:noProof w:val="0"/>
          <w:color w:val="222222"/>
        </w:rPr>
        <w:t>Gondwanan</w:t>
      </w:r>
      <w:proofErr w:type="spellEnd"/>
      <w:r w:rsidRPr="008E1DD7">
        <w:rPr>
          <w:rFonts w:ascii="Arial" w:hAnsi="Arial"/>
          <w:iCs/>
          <w:noProof w:val="0"/>
          <w:color w:val="222222"/>
        </w:rPr>
        <w:t xml:space="preserve"> origin (</w:t>
      </w:r>
      <w:proofErr w:type="spellStart"/>
      <w:r w:rsidRPr="008E1DD7">
        <w:rPr>
          <w:rFonts w:ascii="Arial" w:hAnsi="Arial"/>
          <w:iCs/>
          <w:noProof w:val="0"/>
          <w:color w:val="222222"/>
        </w:rPr>
        <w:t>Danser</w:t>
      </w:r>
      <w:proofErr w:type="spellEnd"/>
      <w:r w:rsidRPr="008E1DD7">
        <w:rPr>
          <w:rFonts w:ascii="Arial" w:hAnsi="Arial"/>
          <w:iCs/>
          <w:noProof w:val="0"/>
          <w:color w:val="222222"/>
        </w:rPr>
        <w:t xml:space="preserve"> 1928) and others that postulated that the center of current diversity is likely the origin of diversity (Raven and Axelrod 1974). </w:t>
      </w:r>
      <w:proofErr w:type="spellStart"/>
      <w:r w:rsidRPr="008E1DD7">
        <w:rPr>
          <w:rFonts w:ascii="Arial" w:hAnsi="Arial"/>
          <w:iCs/>
          <w:noProof w:val="0"/>
          <w:color w:val="222222"/>
        </w:rPr>
        <w:t>Krutzsch’s</w:t>
      </w:r>
      <w:proofErr w:type="spellEnd"/>
      <w:r w:rsidRPr="008E1DD7">
        <w:rPr>
          <w:rFonts w:ascii="Arial" w:hAnsi="Arial"/>
          <w:iCs/>
          <w:noProof w:val="0"/>
          <w:color w:val="222222"/>
        </w:rPr>
        <w:t xml:space="preserve"> (1987) focus on the pollen fossil led him to view SE Asia as a secondary center of diversity</w:t>
      </w:r>
      <w:del w:id="240" w:author="Vos, R.A." w:date="2013-10-08T14:14:00Z">
        <w:r w:rsidRPr="008E1DD7" w:rsidDel="00BE3041">
          <w:rPr>
            <w:rFonts w:ascii="Arial" w:hAnsi="Arial"/>
            <w:iCs/>
            <w:noProof w:val="0"/>
            <w:color w:val="222222"/>
          </w:rPr>
          <w:delText>,</w:delText>
        </w:r>
      </w:del>
      <w:r w:rsidRPr="008E1DD7">
        <w:rPr>
          <w:rFonts w:ascii="Arial" w:hAnsi="Arial"/>
          <w:iCs/>
          <w:noProof w:val="0"/>
          <w:color w:val="222222"/>
        </w:rPr>
        <w:t xml:space="preserve"> colonized during the Middle Tertiary before the mountain and drought barriers of Iran and Afghanistan formed. More recent phylogenetic work by </w:t>
      </w:r>
      <w:proofErr w:type="spellStart"/>
      <w:r w:rsidRPr="008E1DD7">
        <w:rPr>
          <w:rFonts w:ascii="Arial" w:hAnsi="Arial"/>
          <w:iCs/>
          <w:noProof w:val="0"/>
          <w:color w:val="222222"/>
        </w:rPr>
        <w:t>Meimberg</w:t>
      </w:r>
      <w:proofErr w:type="spellEnd"/>
      <w:r w:rsidRPr="008E1DD7">
        <w:rPr>
          <w:rFonts w:ascii="Arial" w:hAnsi="Arial"/>
          <w:iCs/>
          <w:noProof w:val="0"/>
          <w:color w:val="222222"/>
        </w:rPr>
        <w:t xml:space="preserve"> and </w:t>
      </w:r>
      <w:proofErr w:type="spellStart"/>
      <w:r w:rsidRPr="008E1DD7">
        <w:rPr>
          <w:rFonts w:ascii="Arial" w:hAnsi="Arial"/>
          <w:iCs/>
          <w:noProof w:val="0"/>
          <w:color w:val="222222"/>
        </w:rPr>
        <w:t>Hubl</w:t>
      </w:r>
      <w:proofErr w:type="spellEnd"/>
      <w:r w:rsidRPr="008E1DD7">
        <w:rPr>
          <w:rFonts w:ascii="Arial" w:hAnsi="Arial"/>
          <w:iCs/>
          <w:noProof w:val="0"/>
          <w:color w:val="222222"/>
        </w:rPr>
        <w:t xml:space="preserve"> (2001) found strong biogeographic correlations within the genus and inferred that SE Asia was colonized via the Indian subcontinent. Continued molecular work (</w:t>
      </w:r>
      <w:proofErr w:type="spellStart"/>
      <w:r w:rsidRPr="008E1DD7">
        <w:rPr>
          <w:rFonts w:ascii="Arial" w:hAnsi="Arial"/>
          <w:iCs/>
          <w:noProof w:val="0"/>
          <w:color w:val="222222"/>
        </w:rPr>
        <w:t>Meimburg</w:t>
      </w:r>
      <w:proofErr w:type="spellEnd"/>
      <w:r w:rsidRPr="008E1DD7">
        <w:rPr>
          <w:rFonts w:ascii="Arial" w:hAnsi="Arial"/>
          <w:iCs/>
          <w:noProof w:val="0"/>
          <w:color w:val="222222"/>
        </w:rPr>
        <w:t xml:space="preserve"> and </w:t>
      </w:r>
      <w:proofErr w:type="spellStart"/>
      <w:r w:rsidRPr="008E1DD7">
        <w:rPr>
          <w:rFonts w:ascii="Arial" w:hAnsi="Arial"/>
          <w:iCs/>
          <w:noProof w:val="0"/>
          <w:color w:val="222222"/>
        </w:rPr>
        <w:t>Hubl</w:t>
      </w:r>
      <w:proofErr w:type="spellEnd"/>
      <w:r w:rsidRPr="008E1DD7">
        <w:rPr>
          <w:rFonts w:ascii="Arial" w:hAnsi="Arial"/>
          <w:iCs/>
          <w:noProof w:val="0"/>
          <w:color w:val="222222"/>
        </w:rPr>
        <w:t xml:space="preserve"> 2006) shows geographic clustering and favors the hypothesis that highland species evolved from lowland species. As climates became warmer and dryer in this region, the conserved niches caused the now highland species to be </w:t>
      </w:r>
      <w:del w:id="241" w:author="Vos, R.A." w:date="2013-10-08T14:53:00Z">
        <w:r w:rsidRPr="008E1DD7" w:rsidDel="009A7EB4">
          <w:rPr>
            <w:rFonts w:ascii="Arial" w:hAnsi="Arial"/>
            <w:iCs/>
            <w:noProof w:val="0"/>
            <w:color w:val="222222"/>
          </w:rPr>
          <w:delText>restriced</w:delText>
        </w:r>
      </w:del>
      <w:ins w:id="242" w:author="Vos, R.A." w:date="2013-10-08T14:53:00Z">
        <w:r w:rsidR="009A7EB4" w:rsidRPr="008E1DD7">
          <w:rPr>
            <w:rFonts w:ascii="Arial" w:hAnsi="Arial"/>
            <w:iCs/>
            <w:noProof w:val="0"/>
            <w:color w:val="222222"/>
          </w:rPr>
          <w:t>restricted</w:t>
        </w:r>
      </w:ins>
      <w:r w:rsidRPr="008E1DD7">
        <w:rPr>
          <w:rFonts w:ascii="Arial" w:hAnsi="Arial"/>
          <w:iCs/>
          <w:noProof w:val="0"/>
          <w:color w:val="222222"/>
        </w:rPr>
        <w:t xml:space="preserve"> to their current mountainous regions similarly as documented for salamanders by </w:t>
      </w:r>
      <w:proofErr w:type="spellStart"/>
      <w:r w:rsidRPr="008E1DD7">
        <w:rPr>
          <w:rFonts w:ascii="Arial" w:hAnsi="Arial"/>
          <w:iCs/>
          <w:noProof w:val="0"/>
          <w:color w:val="222222"/>
        </w:rPr>
        <w:t>Kozak</w:t>
      </w:r>
      <w:proofErr w:type="spellEnd"/>
      <w:r w:rsidRPr="008E1DD7">
        <w:rPr>
          <w:rFonts w:ascii="Arial" w:hAnsi="Arial"/>
          <w:iCs/>
          <w:noProof w:val="0"/>
          <w:color w:val="222222"/>
        </w:rPr>
        <w:t xml:space="preserve"> and </w:t>
      </w:r>
      <w:proofErr w:type="spellStart"/>
      <w:r w:rsidRPr="008E1DD7">
        <w:rPr>
          <w:rFonts w:ascii="Arial" w:hAnsi="Arial"/>
          <w:iCs/>
          <w:noProof w:val="0"/>
          <w:color w:val="222222"/>
        </w:rPr>
        <w:t>Wiens</w:t>
      </w:r>
      <w:proofErr w:type="spellEnd"/>
      <w:r w:rsidRPr="008E1DD7">
        <w:rPr>
          <w:rFonts w:ascii="Arial" w:hAnsi="Arial"/>
          <w:iCs/>
          <w:noProof w:val="0"/>
          <w:color w:val="222222"/>
        </w:rPr>
        <w:t xml:space="preserve"> (2006). To extend this, our data show that highland and lowland species may have undergone polar forms of speciation, with allopatric speciation of the highland clade and sympatric speciation of the lowland clade.  Arguably, the highland pair </w:t>
      </w:r>
      <w:r w:rsidRPr="008E1DD7">
        <w:rPr>
          <w:rFonts w:ascii="Arial" w:hAnsi="Arial"/>
          <w:i/>
          <w:iCs/>
          <w:noProof w:val="0"/>
          <w:color w:val="222222"/>
        </w:rPr>
        <w:t xml:space="preserve">N. </w:t>
      </w:r>
      <w:proofErr w:type="spellStart"/>
      <w:r w:rsidRPr="008E1DD7">
        <w:rPr>
          <w:rFonts w:ascii="Arial" w:hAnsi="Arial"/>
          <w:i/>
          <w:iCs/>
          <w:noProof w:val="0"/>
          <w:color w:val="222222"/>
        </w:rPr>
        <w:t>fusca</w:t>
      </w:r>
      <w:proofErr w:type="spellEnd"/>
      <w:r w:rsidRPr="008E1DD7">
        <w:rPr>
          <w:rFonts w:ascii="Arial" w:hAnsi="Arial"/>
          <w:i/>
          <w:iCs/>
          <w:noProof w:val="0"/>
          <w:color w:val="222222"/>
        </w:rPr>
        <w:t xml:space="preserve">/N. </w:t>
      </w:r>
      <w:proofErr w:type="spellStart"/>
      <w:r w:rsidRPr="008E1DD7">
        <w:rPr>
          <w:rFonts w:ascii="Arial" w:hAnsi="Arial"/>
          <w:i/>
          <w:iCs/>
          <w:noProof w:val="0"/>
          <w:color w:val="222222"/>
        </w:rPr>
        <w:t>veitchii</w:t>
      </w:r>
      <w:proofErr w:type="spellEnd"/>
      <w:r w:rsidRPr="008E1DD7">
        <w:rPr>
          <w:rFonts w:ascii="Arial" w:hAnsi="Arial"/>
          <w:i/>
          <w:iCs/>
          <w:noProof w:val="0"/>
          <w:color w:val="222222"/>
        </w:rPr>
        <w:t xml:space="preserve"> </w:t>
      </w:r>
      <w:r w:rsidRPr="008E1DD7">
        <w:rPr>
          <w:rFonts w:ascii="Arial" w:hAnsi="Arial"/>
          <w:iCs/>
          <w:noProof w:val="0"/>
          <w:color w:val="222222"/>
        </w:rPr>
        <w:t>may indeed be a recent speciation from the recent formation of the Crocker range mountainous regions on Borneo (</w:t>
      </w:r>
      <w:proofErr w:type="spellStart"/>
      <w:r w:rsidRPr="008E1DD7">
        <w:rPr>
          <w:rFonts w:ascii="Arial" w:hAnsi="Arial"/>
          <w:iCs/>
          <w:noProof w:val="0"/>
          <w:color w:val="222222"/>
        </w:rPr>
        <w:t>Beaman</w:t>
      </w:r>
      <w:proofErr w:type="spellEnd"/>
      <w:r w:rsidRPr="008E1DD7">
        <w:rPr>
          <w:rFonts w:ascii="Arial" w:hAnsi="Arial"/>
          <w:iCs/>
          <w:noProof w:val="0"/>
          <w:color w:val="222222"/>
        </w:rPr>
        <w:t xml:space="preserve"> 2005). This is also evidenced in their high niche overlap as confirmed by MANOVA and PCA. The other highland </w:t>
      </w:r>
      <w:r w:rsidR="00C10E1F" w:rsidRPr="008E1DD7">
        <w:rPr>
          <w:rFonts w:ascii="Arial" w:hAnsi="Arial"/>
          <w:iCs/>
          <w:noProof w:val="0"/>
          <w:color w:val="222222"/>
        </w:rPr>
        <w:t>clade</w:t>
      </w:r>
      <w:r w:rsidRPr="008E1DD7">
        <w:rPr>
          <w:rFonts w:ascii="Arial" w:hAnsi="Arial"/>
          <w:iCs/>
          <w:noProof w:val="0"/>
          <w:color w:val="222222"/>
        </w:rPr>
        <w:t>-pairs</w:t>
      </w:r>
      <w:del w:id="243" w:author="Vos, R.A." w:date="2013-10-08T14:15:00Z">
        <w:r w:rsidRPr="008E1DD7" w:rsidDel="00BE3041">
          <w:rPr>
            <w:rFonts w:ascii="Arial" w:hAnsi="Arial"/>
            <w:iCs/>
            <w:noProof w:val="0"/>
            <w:color w:val="222222"/>
          </w:rPr>
          <w:delText>,</w:delText>
        </w:r>
      </w:del>
      <w:r w:rsidRPr="008E1DD7">
        <w:rPr>
          <w:rFonts w:ascii="Arial" w:hAnsi="Arial"/>
          <w:iCs/>
          <w:noProof w:val="0"/>
          <w:color w:val="222222"/>
        </w:rPr>
        <w:t xml:space="preserve"> must have diverged in a much earlier time when sea levels were lower resulting in the temporary absence of </w:t>
      </w:r>
      <w:del w:id="244" w:author="Vos, R.A." w:date="2013-10-08T14:15:00Z">
        <w:r w:rsidRPr="008E1DD7" w:rsidDel="00BE3041">
          <w:rPr>
            <w:rFonts w:ascii="Arial" w:hAnsi="Arial"/>
            <w:iCs/>
            <w:noProof w:val="0"/>
            <w:color w:val="222222"/>
          </w:rPr>
          <w:delText>a  water</w:delText>
        </w:r>
      </w:del>
      <w:ins w:id="245" w:author="Vos, R.A." w:date="2013-10-08T14:15:00Z">
        <w:r w:rsidR="00BE3041" w:rsidRPr="00E23BB7">
          <w:rPr>
            <w:rFonts w:ascii="Arial" w:hAnsi="Arial"/>
            <w:iCs/>
            <w:noProof w:val="0"/>
            <w:color w:val="222222"/>
          </w:rPr>
          <w:t>a water</w:t>
        </w:r>
      </w:ins>
      <w:r w:rsidRPr="008E1DD7">
        <w:rPr>
          <w:rFonts w:ascii="Arial" w:hAnsi="Arial"/>
          <w:iCs/>
          <w:noProof w:val="0"/>
          <w:color w:val="222222"/>
        </w:rPr>
        <w:t xml:space="preserve"> barrier - as they now only occur on </w:t>
      </w:r>
      <w:del w:id="246" w:author="Vos, R.A." w:date="2013-10-08T14:15:00Z">
        <w:r w:rsidRPr="008E1DD7" w:rsidDel="00BE3041">
          <w:rPr>
            <w:rFonts w:ascii="Arial" w:hAnsi="Arial"/>
            <w:iCs/>
            <w:noProof w:val="0"/>
            <w:color w:val="222222"/>
          </w:rPr>
          <w:delText xml:space="preserve">separate </w:delText>
        </w:r>
      </w:del>
      <w:r w:rsidRPr="008E1DD7">
        <w:rPr>
          <w:rFonts w:ascii="Arial" w:hAnsi="Arial"/>
          <w:iCs/>
          <w:noProof w:val="0"/>
          <w:color w:val="222222"/>
        </w:rPr>
        <w:t xml:space="preserve">islands </w:t>
      </w:r>
      <w:ins w:id="247" w:author="Vos, R.A." w:date="2013-10-08T14:15:00Z">
        <w:r w:rsidR="00BE3041" w:rsidRPr="00325FBD">
          <w:rPr>
            <w:rFonts w:ascii="Arial" w:hAnsi="Arial"/>
            <w:iCs/>
            <w:noProof w:val="0"/>
            <w:color w:val="222222"/>
          </w:rPr>
          <w:t xml:space="preserve">separate </w:t>
        </w:r>
      </w:ins>
      <w:r w:rsidRPr="008E1DD7">
        <w:rPr>
          <w:rFonts w:ascii="Arial" w:hAnsi="Arial"/>
          <w:iCs/>
          <w:noProof w:val="0"/>
          <w:color w:val="222222"/>
        </w:rPr>
        <w:t>from each other. Geographic isolation of these species requires little need of niche divergence.</w:t>
      </w:r>
    </w:p>
    <w:p w14:paraId="0A33D437" w14:textId="77777777" w:rsidR="00A358F5" w:rsidRPr="008E1DD7" w:rsidRDefault="00A358F5">
      <w:pPr>
        <w:spacing w:after="0" w:line="480" w:lineRule="auto"/>
        <w:rPr>
          <w:rFonts w:ascii="Arial" w:hAnsi="Arial"/>
          <w:iCs/>
          <w:noProof w:val="0"/>
          <w:color w:val="222222"/>
        </w:rPr>
      </w:pPr>
    </w:p>
    <w:p w14:paraId="01610293" w14:textId="77777777" w:rsidR="00A358F5" w:rsidRPr="008E1DD7" w:rsidRDefault="00A358F5">
      <w:pPr>
        <w:spacing w:after="0" w:line="480" w:lineRule="auto"/>
        <w:rPr>
          <w:rFonts w:ascii="Arial" w:hAnsi="Arial"/>
          <w:iCs/>
          <w:noProof w:val="0"/>
          <w:color w:val="222222"/>
        </w:rPr>
      </w:pPr>
      <w:r w:rsidRPr="008E1DD7">
        <w:rPr>
          <w:rFonts w:ascii="Arial" w:hAnsi="Arial"/>
          <w:iCs/>
          <w:noProof w:val="0"/>
          <w:color w:val="222222"/>
        </w:rPr>
        <w:t xml:space="preserve">Niches that are more </w:t>
      </w:r>
      <w:del w:id="248" w:author="Vos, R.A." w:date="2013-10-08T14:15:00Z">
        <w:r w:rsidRPr="008E1DD7" w:rsidDel="00BE3041">
          <w:rPr>
            <w:rFonts w:ascii="Arial" w:hAnsi="Arial"/>
            <w:iCs/>
            <w:noProof w:val="0"/>
            <w:color w:val="222222"/>
          </w:rPr>
          <w:delText xml:space="preserve">conservative </w:delText>
        </w:r>
      </w:del>
      <w:ins w:id="249" w:author="Vos, R.A." w:date="2013-10-08T14:15:00Z">
        <w:r w:rsidR="00BE3041">
          <w:rPr>
            <w:rFonts w:ascii="Arial" w:hAnsi="Arial"/>
            <w:iCs/>
            <w:noProof w:val="0"/>
            <w:color w:val="222222"/>
          </w:rPr>
          <w:t>conserved</w:t>
        </w:r>
        <w:r w:rsidR="00BE3041" w:rsidRPr="008E1DD7">
          <w:rPr>
            <w:rFonts w:ascii="Arial" w:hAnsi="Arial"/>
            <w:iCs/>
            <w:noProof w:val="0"/>
            <w:color w:val="222222"/>
          </w:rPr>
          <w:t xml:space="preserve"> </w:t>
        </w:r>
      </w:ins>
      <w:r w:rsidRPr="008E1DD7">
        <w:rPr>
          <w:rFonts w:ascii="Arial" w:hAnsi="Arial"/>
          <w:iCs/>
          <w:noProof w:val="0"/>
          <w:color w:val="222222"/>
        </w:rPr>
        <w:t>(Williams et al. 200</w:t>
      </w:r>
      <w:r w:rsidR="001172E5" w:rsidRPr="008E1DD7">
        <w:rPr>
          <w:rFonts w:ascii="Arial" w:hAnsi="Arial"/>
          <w:iCs/>
          <w:noProof w:val="0"/>
          <w:color w:val="222222"/>
        </w:rPr>
        <w:t>9</w:t>
      </w:r>
      <w:r w:rsidRPr="008E1DD7">
        <w:rPr>
          <w:rFonts w:ascii="Arial" w:hAnsi="Arial"/>
          <w:iCs/>
          <w:noProof w:val="0"/>
          <w:color w:val="222222"/>
        </w:rPr>
        <w:t xml:space="preserve">) and in </w:t>
      </w:r>
      <w:del w:id="250" w:author="Vos, R.A." w:date="2013-10-08T14:16:00Z">
        <w:r w:rsidRPr="008E1DD7" w:rsidDel="00BE3041">
          <w:rPr>
            <w:rFonts w:ascii="Arial" w:hAnsi="Arial"/>
            <w:iCs/>
            <w:noProof w:val="0"/>
            <w:color w:val="222222"/>
          </w:rPr>
          <w:delText>more narrow</w:delText>
        </w:r>
      </w:del>
      <w:ins w:id="251" w:author="Vos, R.A." w:date="2013-10-08T14:16:00Z">
        <w:r w:rsidR="00BE3041" w:rsidRPr="00E23BB7">
          <w:rPr>
            <w:rFonts w:ascii="Arial" w:hAnsi="Arial"/>
            <w:iCs/>
            <w:noProof w:val="0"/>
            <w:color w:val="222222"/>
          </w:rPr>
          <w:t>narrower</w:t>
        </w:r>
      </w:ins>
      <w:r w:rsidRPr="00CA6581">
        <w:rPr>
          <w:rFonts w:ascii="Arial" w:hAnsi="Arial"/>
          <w:iCs/>
          <w:noProof w:val="0"/>
          <w:color w:val="222222"/>
        </w:rPr>
        <w:t xml:space="preserve"> habitat ranges (Bush et al. 2004) will likely suffer greater consequences </w:t>
      </w:r>
      <w:del w:id="252" w:author="Vos, R.A." w:date="2013-10-08T14:16:00Z">
        <w:r w:rsidRPr="00CA6581" w:rsidDel="00BE3041">
          <w:rPr>
            <w:rFonts w:ascii="Arial" w:hAnsi="Arial"/>
            <w:iCs/>
            <w:noProof w:val="0"/>
            <w:color w:val="222222"/>
          </w:rPr>
          <w:delText xml:space="preserve">to </w:delText>
        </w:r>
      </w:del>
      <w:ins w:id="253" w:author="Vos, R.A." w:date="2013-10-08T14:16:00Z">
        <w:r w:rsidR="00BE3041">
          <w:rPr>
            <w:rFonts w:ascii="Arial" w:hAnsi="Arial"/>
            <w:iCs/>
            <w:noProof w:val="0"/>
            <w:color w:val="222222"/>
          </w:rPr>
          <w:t>of</w:t>
        </w:r>
        <w:r w:rsidR="00BE3041" w:rsidRPr="00CA6581">
          <w:rPr>
            <w:rFonts w:ascii="Arial" w:hAnsi="Arial"/>
            <w:iCs/>
            <w:noProof w:val="0"/>
            <w:color w:val="222222"/>
          </w:rPr>
          <w:t xml:space="preserve"> </w:t>
        </w:r>
      </w:ins>
      <w:r w:rsidRPr="00CA6581">
        <w:rPr>
          <w:rFonts w:ascii="Arial" w:hAnsi="Arial"/>
          <w:iCs/>
          <w:noProof w:val="0"/>
          <w:color w:val="222222"/>
        </w:rPr>
        <w:t>environmental change</w:t>
      </w:r>
      <w:ins w:id="254" w:author="Vos, R.A." w:date="2013-10-08T14:17:00Z">
        <w:r w:rsidR="00BE3041">
          <w:rPr>
            <w:rFonts w:ascii="Arial" w:hAnsi="Arial"/>
            <w:iCs/>
            <w:noProof w:val="0"/>
            <w:color w:val="222222"/>
          </w:rPr>
          <w:t>s</w:t>
        </w:r>
      </w:ins>
      <w:r w:rsidRPr="00CA6581">
        <w:rPr>
          <w:rFonts w:ascii="Arial" w:hAnsi="Arial"/>
          <w:iCs/>
          <w:noProof w:val="0"/>
          <w:color w:val="222222"/>
        </w:rPr>
        <w:t xml:space="preserve"> </w:t>
      </w:r>
      <w:del w:id="255" w:author="Vos, R.A." w:date="2013-10-08T14:17:00Z">
        <w:r w:rsidRPr="00CA6581" w:rsidDel="00BE3041">
          <w:rPr>
            <w:rFonts w:ascii="Arial" w:hAnsi="Arial"/>
            <w:iCs/>
            <w:noProof w:val="0"/>
            <w:color w:val="222222"/>
          </w:rPr>
          <w:delText xml:space="preserve">due to </w:delText>
        </w:r>
      </w:del>
      <w:ins w:id="256" w:author="Vos, R.A." w:date="2013-10-08T14:17:00Z">
        <w:r w:rsidR="00BE3041">
          <w:rPr>
            <w:rFonts w:ascii="Arial" w:hAnsi="Arial"/>
            <w:iCs/>
            <w:noProof w:val="0"/>
            <w:color w:val="222222"/>
          </w:rPr>
          <w:t xml:space="preserve">such as </w:t>
        </w:r>
      </w:ins>
      <w:r w:rsidRPr="00CA6581">
        <w:rPr>
          <w:rFonts w:ascii="Arial" w:hAnsi="Arial"/>
          <w:iCs/>
          <w:noProof w:val="0"/>
          <w:color w:val="222222"/>
        </w:rPr>
        <w:t>shifts or reduction</w:t>
      </w:r>
      <w:ins w:id="257" w:author="Vos, R.A." w:date="2013-10-08T14:17:00Z">
        <w:r w:rsidR="00BE3041">
          <w:rPr>
            <w:rFonts w:ascii="Arial" w:hAnsi="Arial"/>
            <w:iCs/>
            <w:noProof w:val="0"/>
            <w:color w:val="222222"/>
          </w:rPr>
          <w:t>s</w:t>
        </w:r>
      </w:ins>
      <w:r w:rsidRPr="00CA6581">
        <w:rPr>
          <w:rFonts w:ascii="Arial" w:hAnsi="Arial"/>
          <w:iCs/>
          <w:noProof w:val="0"/>
          <w:color w:val="222222"/>
        </w:rPr>
        <w:t xml:space="preserve"> </w:t>
      </w:r>
      <w:del w:id="258" w:author="Vos, R.A." w:date="2013-10-08T14:15:00Z">
        <w:r w:rsidRPr="00CA6581" w:rsidDel="00BE3041">
          <w:rPr>
            <w:rFonts w:ascii="Arial" w:hAnsi="Arial"/>
            <w:iCs/>
            <w:noProof w:val="0"/>
            <w:color w:val="222222"/>
          </w:rPr>
          <w:delText>of  accessible</w:delText>
        </w:r>
      </w:del>
      <w:ins w:id="259" w:author="Vos, R.A." w:date="2013-10-08T14:15:00Z">
        <w:r w:rsidR="00BE3041" w:rsidRPr="00E23BB7">
          <w:rPr>
            <w:rFonts w:ascii="Arial" w:hAnsi="Arial"/>
            <w:iCs/>
            <w:noProof w:val="0"/>
            <w:color w:val="222222"/>
          </w:rPr>
          <w:t>of accessible</w:t>
        </w:r>
      </w:ins>
      <w:r w:rsidRPr="00CA6581">
        <w:rPr>
          <w:rFonts w:ascii="Arial" w:hAnsi="Arial"/>
          <w:iCs/>
          <w:noProof w:val="0"/>
          <w:color w:val="222222"/>
        </w:rPr>
        <w:t xml:space="preserve"> habitat. Climate models estimate the Earth to warm at a rate of about 0.2 </w:t>
      </w:r>
      <w:r w:rsidRPr="00CA6581">
        <w:rPr>
          <w:rFonts w:ascii="Arial" w:hAnsi="Arial" w:cs="Arial"/>
          <w:iCs/>
          <w:noProof w:val="0"/>
          <w:color w:val="222222"/>
        </w:rPr>
        <w:t>º</w:t>
      </w:r>
      <w:r w:rsidRPr="00CA6581">
        <w:rPr>
          <w:rFonts w:ascii="Arial" w:hAnsi="Arial"/>
          <w:iCs/>
          <w:noProof w:val="0"/>
          <w:color w:val="222222"/>
        </w:rPr>
        <w:t>C/decade for the next two decades (</w:t>
      </w:r>
      <w:proofErr w:type="spellStart"/>
      <w:r w:rsidRPr="00CA6581">
        <w:rPr>
          <w:rFonts w:ascii="Arial" w:hAnsi="Arial"/>
          <w:iCs/>
          <w:noProof w:val="0"/>
          <w:color w:val="222222"/>
        </w:rPr>
        <w:t>Soloman</w:t>
      </w:r>
      <w:proofErr w:type="spellEnd"/>
      <w:r w:rsidRPr="00CA6581">
        <w:rPr>
          <w:rFonts w:ascii="Arial" w:hAnsi="Arial"/>
          <w:iCs/>
          <w:noProof w:val="0"/>
          <w:color w:val="222222"/>
        </w:rPr>
        <w:t xml:space="preserve"> et al. 2007) and many </w:t>
      </w:r>
      <w:del w:id="260" w:author="Vos, R.A." w:date="2013-10-08T14:16:00Z">
        <w:r w:rsidRPr="00CA6581" w:rsidDel="00BE3041">
          <w:rPr>
            <w:rFonts w:ascii="Arial" w:hAnsi="Arial"/>
            <w:iCs/>
            <w:noProof w:val="0"/>
            <w:color w:val="222222"/>
          </w:rPr>
          <w:delText>organism</w:delText>
        </w:r>
      </w:del>
      <w:ins w:id="261" w:author="Vos, R.A." w:date="2013-10-08T14:16:00Z">
        <w:r w:rsidR="00BE3041" w:rsidRPr="00E23BB7">
          <w:rPr>
            <w:rFonts w:ascii="Arial" w:hAnsi="Arial"/>
            <w:iCs/>
            <w:noProof w:val="0"/>
            <w:color w:val="222222"/>
          </w:rPr>
          <w:t>organisms</w:t>
        </w:r>
      </w:ins>
      <w:r w:rsidRPr="00CA6581">
        <w:rPr>
          <w:rFonts w:ascii="Arial" w:hAnsi="Arial"/>
          <w:iCs/>
          <w:noProof w:val="0"/>
          <w:color w:val="222222"/>
        </w:rPr>
        <w:t xml:space="preserve"> have already been documented to respond with range shifts as a result of climate change (Peterson et al. 2002 &amp; 2008, </w:t>
      </w:r>
      <w:proofErr w:type="spellStart"/>
      <w:r w:rsidRPr="00CA6581">
        <w:rPr>
          <w:rFonts w:ascii="Arial" w:hAnsi="Arial"/>
          <w:iCs/>
          <w:noProof w:val="0"/>
          <w:color w:val="222222"/>
        </w:rPr>
        <w:t>Saupe</w:t>
      </w:r>
      <w:proofErr w:type="spellEnd"/>
      <w:r w:rsidRPr="00CA6581">
        <w:rPr>
          <w:rFonts w:ascii="Arial" w:hAnsi="Arial"/>
          <w:iCs/>
          <w:noProof w:val="0"/>
          <w:color w:val="222222"/>
        </w:rPr>
        <w:t xml:space="preserve"> et al. 2011). Responses of species will be to follow their preferred habitat, to adapt or to go extinct. Habitat tracking for </w:t>
      </w:r>
      <w:r w:rsidRPr="00CA6581">
        <w:rPr>
          <w:rFonts w:ascii="Arial" w:hAnsi="Arial"/>
          <w:i/>
          <w:iCs/>
          <w:noProof w:val="0"/>
          <w:color w:val="222222"/>
        </w:rPr>
        <w:t xml:space="preserve">Nepenthes </w:t>
      </w:r>
      <w:r w:rsidRPr="00CA6581">
        <w:rPr>
          <w:rFonts w:ascii="Arial" w:hAnsi="Arial"/>
          <w:iCs/>
          <w:noProof w:val="0"/>
          <w:color w:val="222222"/>
        </w:rPr>
        <w:t xml:space="preserve">is inherently difficult due to the reproductive constraints of being </w:t>
      </w:r>
      <w:proofErr w:type="spellStart"/>
      <w:r w:rsidRPr="00CA6581">
        <w:rPr>
          <w:rFonts w:ascii="Arial" w:hAnsi="Arial"/>
          <w:iCs/>
          <w:noProof w:val="0"/>
          <w:color w:val="222222"/>
        </w:rPr>
        <w:t>dioecious</w:t>
      </w:r>
      <w:proofErr w:type="spellEnd"/>
      <w:r w:rsidRPr="00CA6581">
        <w:rPr>
          <w:rFonts w:ascii="Arial" w:hAnsi="Arial"/>
          <w:iCs/>
          <w:noProof w:val="0"/>
          <w:color w:val="222222"/>
        </w:rPr>
        <w:t xml:space="preserve">. Lowland species are predicted to respond slightly more adequately due to </w:t>
      </w:r>
      <w:del w:id="262" w:author="Vos, R.A." w:date="2013-10-08T14:18:00Z">
        <w:r w:rsidRPr="00CA6581" w:rsidDel="00BE3041">
          <w:rPr>
            <w:rFonts w:ascii="Arial" w:hAnsi="Arial"/>
            <w:iCs/>
            <w:noProof w:val="0"/>
            <w:color w:val="222222"/>
          </w:rPr>
          <w:delText xml:space="preserve">less </w:delText>
        </w:r>
      </w:del>
      <w:ins w:id="263" w:author="Vos, R.A." w:date="2013-10-08T14:18:00Z">
        <w:r w:rsidR="00BE3041">
          <w:rPr>
            <w:rFonts w:ascii="Arial" w:hAnsi="Arial"/>
            <w:iCs/>
            <w:noProof w:val="0"/>
            <w:color w:val="222222"/>
          </w:rPr>
          <w:t>fewer</w:t>
        </w:r>
        <w:r w:rsidR="00BE3041" w:rsidRPr="00CA6581">
          <w:rPr>
            <w:rFonts w:ascii="Arial" w:hAnsi="Arial"/>
            <w:iCs/>
            <w:noProof w:val="0"/>
            <w:color w:val="222222"/>
          </w:rPr>
          <w:t xml:space="preserve"> </w:t>
        </w:r>
      </w:ins>
      <w:r w:rsidRPr="00CA6581">
        <w:rPr>
          <w:rFonts w:ascii="Arial" w:hAnsi="Arial"/>
          <w:iCs/>
          <w:noProof w:val="0"/>
          <w:color w:val="222222"/>
        </w:rPr>
        <w:t>geographic barrier limitations compared to mountainous highland species</w:t>
      </w:r>
      <w:del w:id="264" w:author="Vos, R.A." w:date="2013-10-08T14:18:00Z">
        <w:r w:rsidRPr="00CA6581" w:rsidDel="00BE3041">
          <w:rPr>
            <w:rFonts w:ascii="Arial" w:hAnsi="Arial"/>
            <w:iCs/>
            <w:noProof w:val="0"/>
            <w:color w:val="222222"/>
          </w:rPr>
          <w:delText>,</w:delText>
        </w:r>
      </w:del>
      <w:ins w:id="265" w:author="Vos, R.A." w:date="2013-10-08T14:18:00Z">
        <w:r w:rsidR="00BE3041">
          <w:rPr>
            <w:rFonts w:ascii="Arial" w:hAnsi="Arial"/>
            <w:iCs/>
            <w:noProof w:val="0"/>
            <w:color w:val="222222"/>
          </w:rPr>
          <w:t xml:space="preserve">. </w:t>
        </w:r>
      </w:ins>
      <w:del w:id="266" w:author="Vos, R.A." w:date="2013-10-08T14:18:00Z">
        <w:r w:rsidRPr="00CA6581" w:rsidDel="00BE3041">
          <w:rPr>
            <w:rFonts w:ascii="Arial" w:hAnsi="Arial"/>
            <w:iCs/>
            <w:noProof w:val="0"/>
            <w:color w:val="222222"/>
          </w:rPr>
          <w:delText xml:space="preserve"> h</w:delText>
        </w:r>
      </w:del>
      <w:ins w:id="267" w:author="Vos, R.A." w:date="2013-10-08T14:18:00Z">
        <w:r w:rsidR="00BE3041">
          <w:rPr>
            <w:rFonts w:ascii="Arial" w:hAnsi="Arial"/>
            <w:iCs/>
            <w:noProof w:val="0"/>
            <w:color w:val="222222"/>
          </w:rPr>
          <w:t>H</w:t>
        </w:r>
      </w:ins>
      <w:r w:rsidRPr="00CA6581">
        <w:rPr>
          <w:rFonts w:ascii="Arial" w:hAnsi="Arial"/>
          <w:iCs/>
          <w:noProof w:val="0"/>
          <w:color w:val="222222"/>
        </w:rPr>
        <w:t xml:space="preserve">owever, one notable constraint for lowland species is that they may need to migrate over long distances due to shallow environmental gradients nearby. According to our results, lowland species niches are more diverged and, </w:t>
      </w:r>
      <w:commentRangeStart w:id="268"/>
      <w:r w:rsidRPr="00CA6581">
        <w:rPr>
          <w:rFonts w:ascii="Arial" w:hAnsi="Arial"/>
          <w:iCs/>
          <w:noProof w:val="0"/>
          <w:color w:val="222222"/>
        </w:rPr>
        <w:t xml:space="preserve">therefore, also likely to be more adaptable to the changing environment. </w:t>
      </w:r>
      <w:commentRangeEnd w:id="268"/>
      <w:r w:rsidR="00BE3041">
        <w:rPr>
          <w:rStyle w:val="Verwijzingopmerking"/>
        </w:rPr>
        <w:commentReference w:id="268"/>
      </w:r>
      <w:r w:rsidRPr="00CA6581">
        <w:rPr>
          <w:rFonts w:ascii="Arial" w:hAnsi="Arial"/>
          <w:iCs/>
          <w:noProof w:val="0"/>
          <w:color w:val="222222"/>
        </w:rPr>
        <w:t xml:space="preserve">In addition to this, lowland species hybridize more readily because of proximity to other lowland species populations. In our experience, lowland species also have higher numbers of individuals within a population compared to highland species. Reproductive capacity, and therefore ability to track habitat </w:t>
      </w:r>
      <w:del w:id="269" w:author="Vos, R.A." w:date="2013-10-08T14:20:00Z">
        <w:r w:rsidRPr="00CA6581" w:rsidDel="00BE3041">
          <w:rPr>
            <w:rFonts w:ascii="Arial" w:hAnsi="Arial"/>
            <w:iCs/>
            <w:noProof w:val="0"/>
            <w:color w:val="222222"/>
          </w:rPr>
          <w:delText xml:space="preserve">for lowland populations </w:delText>
        </w:r>
      </w:del>
      <w:r w:rsidRPr="00CA6581">
        <w:rPr>
          <w:rFonts w:ascii="Arial" w:hAnsi="Arial"/>
          <w:iCs/>
          <w:noProof w:val="0"/>
          <w:color w:val="222222"/>
        </w:rPr>
        <w:t xml:space="preserve">is greater </w:t>
      </w:r>
      <w:ins w:id="270" w:author="Vos, R.A." w:date="2013-10-08T14:20:00Z">
        <w:r w:rsidR="00BE3041" w:rsidRPr="00387539">
          <w:rPr>
            <w:rFonts w:ascii="Arial" w:hAnsi="Arial"/>
            <w:iCs/>
            <w:noProof w:val="0"/>
            <w:color w:val="222222"/>
          </w:rPr>
          <w:t xml:space="preserve">for lowland populations </w:t>
        </w:r>
      </w:ins>
      <w:r w:rsidRPr="00CA6581">
        <w:rPr>
          <w:rFonts w:ascii="Arial" w:hAnsi="Arial"/>
          <w:iCs/>
          <w:noProof w:val="0"/>
          <w:color w:val="222222"/>
        </w:rPr>
        <w:t xml:space="preserve">than, for example, the sole </w:t>
      </w:r>
      <w:ins w:id="271" w:author="Vos, R.A." w:date="2013-10-08T14:20:00Z">
        <w:r w:rsidR="00BE3041">
          <w:rPr>
            <w:rFonts w:ascii="Arial" w:hAnsi="Arial"/>
            <w:iCs/>
            <w:noProof w:val="0"/>
            <w:color w:val="222222"/>
          </w:rPr>
          <w:t xml:space="preserve">highland </w:t>
        </w:r>
      </w:ins>
      <w:r w:rsidRPr="00CA6581">
        <w:rPr>
          <w:rFonts w:ascii="Arial" w:hAnsi="Arial"/>
          <w:iCs/>
          <w:noProof w:val="0"/>
          <w:color w:val="222222"/>
        </w:rPr>
        <w:t xml:space="preserve">individual of </w:t>
      </w:r>
      <w:r w:rsidRPr="00CA6581">
        <w:rPr>
          <w:rFonts w:ascii="Arial" w:hAnsi="Arial"/>
          <w:i/>
          <w:iCs/>
          <w:noProof w:val="0"/>
          <w:color w:val="222222"/>
        </w:rPr>
        <w:t>N. rajah</w:t>
      </w:r>
      <w:r w:rsidRPr="00CA6581">
        <w:rPr>
          <w:rFonts w:ascii="Arial" w:hAnsi="Arial"/>
          <w:iCs/>
          <w:noProof w:val="0"/>
          <w:color w:val="222222"/>
        </w:rPr>
        <w:t xml:space="preserve"> located on the summit of Mt. </w:t>
      </w:r>
      <w:proofErr w:type="spellStart"/>
      <w:r w:rsidRPr="00CA6581">
        <w:rPr>
          <w:rFonts w:ascii="Arial" w:hAnsi="Arial"/>
          <w:iCs/>
          <w:noProof w:val="0"/>
          <w:color w:val="222222"/>
        </w:rPr>
        <w:t>Kinabalu</w:t>
      </w:r>
      <w:proofErr w:type="spellEnd"/>
      <w:r w:rsidRPr="00CA6581">
        <w:rPr>
          <w:rFonts w:ascii="Arial" w:hAnsi="Arial"/>
          <w:iCs/>
          <w:noProof w:val="0"/>
          <w:color w:val="222222"/>
        </w:rPr>
        <w:t xml:space="preserve"> (personal observation). Lowland species have the additional option to expand to higher altitudinal gradients to adjust to changing environments</w:t>
      </w:r>
      <w:del w:id="272" w:author="Vos, R.A." w:date="2013-10-08T14:19:00Z">
        <w:r w:rsidRPr="00CA6581" w:rsidDel="00BE3041">
          <w:rPr>
            <w:rFonts w:ascii="Arial" w:hAnsi="Arial"/>
            <w:iCs/>
            <w:noProof w:val="0"/>
            <w:color w:val="222222"/>
          </w:rPr>
          <w:delText xml:space="preserve"> </w:delText>
        </w:r>
      </w:del>
      <w:ins w:id="273" w:author="Vos, R.A." w:date="2013-10-08T14:19:00Z">
        <w:r w:rsidR="00BE3041">
          <w:rPr>
            <w:rFonts w:ascii="Arial" w:hAnsi="Arial"/>
            <w:iCs/>
            <w:noProof w:val="0"/>
            <w:color w:val="222222"/>
          </w:rPr>
          <w:t xml:space="preserve">, </w:t>
        </w:r>
      </w:ins>
      <w:r w:rsidRPr="008E1DD7">
        <w:rPr>
          <w:rFonts w:ascii="Arial" w:hAnsi="Arial"/>
          <w:iCs/>
          <w:noProof w:val="0"/>
          <w:color w:val="222222"/>
        </w:rPr>
        <w:t xml:space="preserve">as seen with other vascular plants (Gottfried et al. 1999, </w:t>
      </w:r>
      <w:proofErr w:type="spellStart"/>
      <w:r w:rsidRPr="008E1DD7">
        <w:rPr>
          <w:rFonts w:ascii="Arial" w:hAnsi="Arial"/>
          <w:iCs/>
          <w:noProof w:val="0"/>
          <w:color w:val="222222"/>
        </w:rPr>
        <w:t>Klanderud</w:t>
      </w:r>
      <w:proofErr w:type="spellEnd"/>
      <w:r w:rsidRPr="008E1DD7">
        <w:rPr>
          <w:rFonts w:ascii="Arial" w:hAnsi="Arial"/>
          <w:iCs/>
          <w:noProof w:val="0"/>
          <w:color w:val="222222"/>
        </w:rPr>
        <w:t xml:space="preserve"> and Birks 2003). In extension, if lowland species begin to upslope this may further increase competitive pressure on highland species (Bush et al. 2004).</w:t>
      </w:r>
    </w:p>
    <w:p w14:paraId="01AC648C" w14:textId="77777777" w:rsidR="00A358F5" w:rsidRPr="008E1DD7" w:rsidRDefault="00A358F5">
      <w:pPr>
        <w:spacing w:after="0" w:line="480" w:lineRule="auto"/>
        <w:rPr>
          <w:rFonts w:ascii="Arial" w:hAnsi="Arial"/>
          <w:iCs/>
          <w:noProof w:val="0"/>
          <w:color w:val="222222"/>
        </w:rPr>
      </w:pPr>
    </w:p>
    <w:p w14:paraId="4D9A099B" w14:textId="77777777" w:rsidR="00A358F5" w:rsidRPr="008E1DD7" w:rsidRDefault="00A358F5">
      <w:pPr>
        <w:spacing w:line="480" w:lineRule="auto"/>
        <w:rPr>
          <w:rFonts w:ascii="Arial" w:hAnsi="Arial"/>
          <w:iCs/>
          <w:noProof w:val="0"/>
          <w:color w:val="222222"/>
        </w:rPr>
      </w:pPr>
      <w:r w:rsidRPr="008E1DD7">
        <w:rPr>
          <w:rFonts w:ascii="Arial" w:hAnsi="Arial"/>
          <w:iCs/>
          <w:noProof w:val="0"/>
          <w:color w:val="222222"/>
        </w:rPr>
        <w:t>Our results show that the highland clade will lose a greater amount of preferred predicted habitat in the next 80 years compared to the lowland clade (</w:t>
      </w:r>
      <w:r w:rsidR="006525AB" w:rsidRPr="008E1DD7">
        <w:rPr>
          <w:rFonts w:ascii="Arial" w:hAnsi="Arial"/>
          <w:iCs/>
          <w:noProof w:val="0"/>
          <w:color w:val="222222"/>
        </w:rPr>
        <w:t xml:space="preserve">Table 4, </w:t>
      </w:r>
      <w:r w:rsidRPr="008E1DD7">
        <w:rPr>
          <w:rFonts w:ascii="Arial" w:hAnsi="Arial"/>
          <w:iCs/>
          <w:noProof w:val="0"/>
          <w:color w:val="222222"/>
        </w:rPr>
        <w:t>Figure</w:t>
      </w:r>
      <w:r w:rsidR="006525AB" w:rsidRPr="008E1DD7">
        <w:rPr>
          <w:rFonts w:ascii="Arial" w:hAnsi="Arial"/>
          <w:iCs/>
          <w:noProof w:val="0"/>
          <w:color w:val="222222"/>
        </w:rPr>
        <w:t>s</w:t>
      </w:r>
      <w:r w:rsidRPr="008E1DD7">
        <w:rPr>
          <w:rFonts w:ascii="Arial" w:hAnsi="Arial"/>
          <w:iCs/>
          <w:noProof w:val="0"/>
          <w:color w:val="222222"/>
        </w:rPr>
        <w:t xml:space="preserve"> </w:t>
      </w:r>
      <w:r w:rsidR="006525AB" w:rsidRPr="008E1DD7">
        <w:rPr>
          <w:rFonts w:ascii="Arial" w:hAnsi="Arial"/>
          <w:iCs/>
          <w:noProof w:val="0"/>
          <w:color w:val="222222"/>
        </w:rPr>
        <w:t>4 &amp; 5</w:t>
      </w:r>
      <w:r w:rsidRPr="008E1DD7">
        <w:rPr>
          <w:rFonts w:ascii="Arial" w:hAnsi="Arial"/>
          <w:iCs/>
          <w:noProof w:val="0"/>
          <w:color w:val="222222"/>
        </w:rPr>
        <w:t>).</w:t>
      </w:r>
      <w:r w:rsidRPr="008E1DD7">
        <w:rPr>
          <w:rFonts w:ascii="Arial" w:hAnsi="Arial"/>
          <w:i/>
          <w:iCs/>
          <w:noProof w:val="0"/>
          <w:color w:val="222222"/>
        </w:rPr>
        <w:t xml:space="preserve"> </w:t>
      </w:r>
      <w:r w:rsidR="00C10E1F" w:rsidRPr="008E1DD7">
        <w:rPr>
          <w:rFonts w:ascii="Arial" w:hAnsi="Arial"/>
          <w:iCs/>
          <w:noProof w:val="0"/>
          <w:color w:val="222222"/>
        </w:rPr>
        <w:t xml:space="preserve">All highland species will face an overall loss of </w:t>
      </w:r>
      <w:r w:rsidR="00E72E96" w:rsidRPr="008E1DD7">
        <w:rPr>
          <w:rFonts w:ascii="Arial" w:hAnsi="Arial"/>
          <w:iCs/>
          <w:noProof w:val="0"/>
          <w:color w:val="222222"/>
        </w:rPr>
        <w:t xml:space="preserve">suitable habitat </w:t>
      </w:r>
      <w:del w:id="274" w:author="Vos, R.A." w:date="2013-10-08T14:21:00Z">
        <w:r w:rsidR="00E72E96" w:rsidRPr="008E1DD7" w:rsidDel="00B17EA7">
          <w:rPr>
            <w:rFonts w:ascii="Arial" w:hAnsi="Arial"/>
            <w:iCs/>
            <w:noProof w:val="0"/>
            <w:color w:val="222222"/>
          </w:rPr>
          <w:delText xml:space="preserve">with </w:delText>
        </w:r>
      </w:del>
      <w:ins w:id="275" w:author="Vos, R.A." w:date="2013-10-08T14:21:00Z">
        <w:r w:rsidR="00B17EA7">
          <w:rPr>
            <w:rFonts w:ascii="Arial" w:hAnsi="Arial"/>
            <w:iCs/>
            <w:noProof w:val="0"/>
            <w:color w:val="222222"/>
          </w:rPr>
          <w:t>under</w:t>
        </w:r>
        <w:r w:rsidR="00B17EA7" w:rsidRPr="008E1DD7">
          <w:rPr>
            <w:rFonts w:ascii="Arial" w:hAnsi="Arial"/>
            <w:iCs/>
            <w:noProof w:val="0"/>
            <w:color w:val="222222"/>
          </w:rPr>
          <w:t xml:space="preserve"> </w:t>
        </w:r>
      </w:ins>
      <w:r w:rsidR="00E72E96" w:rsidRPr="008E1DD7">
        <w:rPr>
          <w:rFonts w:ascii="Arial" w:hAnsi="Arial"/>
          <w:iCs/>
          <w:noProof w:val="0"/>
          <w:color w:val="222222"/>
        </w:rPr>
        <w:t>the</w:t>
      </w:r>
      <w:ins w:id="276" w:author="Vos, R.A." w:date="2013-10-08T14:21:00Z">
        <w:r w:rsidR="00B17EA7">
          <w:rPr>
            <w:rFonts w:ascii="Arial" w:hAnsi="Arial"/>
            <w:iCs/>
            <w:noProof w:val="0"/>
            <w:color w:val="222222"/>
          </w:rPr>
          <w:t xml:space="preserve"> tested</w:t>
        </w:r>
      </w:ins>
      <w:r w:rsidR="00E72E96" w:rsidRPr="008E1DD7">
        <w:rPr>
          <w:rFonts w:ascii="Arial" w:hAnsi="Arial"/>
          <w:iCs/>
          <w:noProof w:val="0"/>
          <w:color w:val="222222"/>
        </w:rPr>
        <w:t xml:space="preserve"> future climate scenario </w:t>
      </w:r>
      <w:del w:id="277" w:author="Vos, R.A." w:date="2013-10-08T14:21:00Z">
        <w:r w:rsidR="00E72E96" w:rsidRPr="008E1DD7" w:rsidDel="00B17EA7">
          <w:rPr>
            <w:rFonts w:ascii="Arial" w:hAnsi="Arial"/>
            <w:iCs/>
            <w:noProof w:val="0"/>
            <w:color w:val="222222"/>
          </w:rPr>
          <w:delText xml:space="preserve">tested </w:delText>
        </w:r>
      </w:del>
      <w:r w:rsidR="00E72E96" w:rsidRPr="008E1DD7">
        <w:rPr>
          <w:rFonts w:ascii="Arial" w:hAnsi="Arial"/>
          <w:iCs/>
          <w:noProof w:val="0"/>
          <w:color w:val="222222"/>
        </w:rPr>
        <w:t>(Table 4) and</w:t>
      </w:r>
      <w:ins w:id="278" w:author="Vos, R.A." w:date="2013-10-08T14:22:00Z">
        <w:r w:rsidR="00B17EA7">
          <w:rPr>
            <w:rFonts w:ascii="Arial" w:hAnsi="Arial"/>
            <w:iCs/>
            <w:noProof w:val="0"/>
            <w:color w:val="222222"/>
          </w:rPr>
          <w:t xml:space="preserve"> will</w:t>
        </w:r>
      </w:ins>
      <w:r w:rsidRPr="008E1DD7">
        <w:rPr>
          <w:rFonts w:ascii="Arial" w:hAnsi="Arial"/>
          <w:iCs/>
          <w:noProof w:val="0"/>
          <w:color w:val="222222"/>
        </w:rPr>
        <w:t xml:space="preserve"> </w:t>
      </w:r>
      <w:r w:rsidR="00E72E96" w:rsidRPr="008E1DD7">
        <w:rPr>
          <w:rFonts w:ascii="Arial" w:hAnsi="Arial"/>
          <w:iCs/>
          <w:noProof w:val="0"/>
          <w:color w:val="222222"/>
        </w:rPr>
        <w:t xml:space="preserve">have a much smaller area of original habitat remaining </w:t>
      </w:r>
      <w:del w:id="279" w:author="Vos, R.A." w:date="2013-10-08T14:22:00Z">
        <w:r w:rsidR="00E72E96" w:rsidRPr="008E1DD7" w:rsidDel="00B17EA7">
          <w:rPr>
            <w:rFonts w:ascii="Arial" w:hAnsi="Arial"/>
            <w:iCs/>
            <w:noProof w:val="0"/>
            <w:color w:val="222222"/>
          </w:rPr>
          <w:delText xml:space="preserve">after the changing future climate </w:delText>
        </w:r>
      </w:del>
      <w:r w:rsidR="00E72E96" w:rsidRPr="008E1DD7">
        <w:rPr>
          <w:rFonts w:ascii="Arial" w:hAnsi="Arial"/>
          <w:iCs/>
          <w:noProof w:val="0"/>
          <w:color w:val="222222"/>
        </w:rPr>
        <w:t xml:space="preserve">compared to the lowland species. </w:t>
      </w:r>
      <w:r w:rsidRPr="008E1DD7">
        <w:rPr>
          <w:rFonts w:ascii="Arial" w:hAnsi="Arial"/>
          <w:noProof w:val="0"/>
        </w:rPr>
        <w:t xml:space="preserve">It is </w:t>
      </w:r>
      <w:del w:id="280" w:author="Vos, R.A." w:date="2013-10-08T14:22:00Z">
        <w:r w:rsidRPr="008E1DD7" w:rsidDel="00B17EA7">
          <w:rPr>
            <w:rFonts w:ascii="Arial" w:hAnsi="Arial"/>
            <w:noProof w:val="0"/>
          </w:rPr>
          <w:delText xml:space="preserve">indeed </w:delText>
        </w:r>
      </w:del>
      <w:r w:rsidRPr="008E1DD7">
        <w:rPr>
          <w:rFonts w:ascii="Arial" w:hAnsi="Arial"/>
          <w:noProof w:val="0"/>
        </w:rPr>
        <w:t>estimated that some climates, along with many combinations of these climates with other contributing environmental facets</w:t>
      </w:r>
      <w:ins w:id="281" w:author="Vos, R.A." w:date="2013-10-08T14:22:00Z">
        <w:r w:rsidR="00B17EA7">
          <w:rPr>
            <w:rFonts w:ascii="Arial" w:hAnsi="Arial"/>
            <w:noProof w:val="0"/>
          </w:rPr>
          <w:t>,</w:t>
        </w:r>
      </w:ins>
      <w:r w:rsidRPr="008E1DD7">
        <w:rPr>
          <w:rFonts w:ascii="Arial" w:hAnsi="Arial"/>
          <w:noProof w:val="0"/>
        </w:rPr>
        <w:t xml:space="preserve"> may disappear completely in the forthcoming climate change (Williams et al. 2007), which appears to be especially the case for the highland species in our study. </w:t>
      </w:r>
      <w:r w:rsidRPr="008E1DD7">
        <w:rPr>
          <w:rFonts w:ascii="Arial" w:hAnsi="Arial"/>
          <w:iCs/>
          <w:noProof w:val="0"/>
          <w:color w:val="222222"/>
        </w:rPr>
        <w:t>Thermal specializations in tropical species (Janzen 196</w:t>
      </w:r>
      <w:r w:rsidR="00043567" w:rsidRPr="008E1DD7">
        <w:rPr>
          <w:rFonts w:ascii="Arial" w:hAnsi="Arial"/>
          <w:iCs/>
          <w:noProof w:val="0"/>
          <w:color w:val="222222"/>
        </w:rPr>
        <w:t>7,</w:t>
      </w:r>
      <w:r w:rsidRPr="008E1DD7">
        <w:rPr>
          <w:rFonts w:ascii="Arial" w:hAnsi="Arial"/>
          <w:iCs/>
          <w:noProof w:val="0"/>
          <w:color w:val="222222"/>
        </w:rPr>
        <w:t xml:space="preserve"> Huey </w:t>
      </w:r>
      <w:r w:rsidR="00043567" w:rsidRPr="008E1DD7">
        <w:rPr>
          <w:rFonts w:ascii="Arial" w:hAnsi="Arial"/>
          <w:iCs/>
          <w:noProof w:val="0"/>
          <w:color w:val="222222"/>
        </w:rPr>
        <w:t xml:space="preserve">and </w:t>
      </w:r>
      <w:r w:rsidR="00043567" w:rsidRPr="008E1DD7">
        <w:rPr>
          <w:rFonts w:ascii="Arial" w:hAnsi="Arial"/>
          <w:bCs/>
          <w:iCs/>
          <w:noProof w:val="0"/>
          <w:color w:val="222222"/>
        </w:rPr>
        <w:t>Webster</w:t>
      </w:r>
      <w:r w:rsidR="00043567" w:rsidRPr="008E1DD7">
        <w:rPr>
          <w:rFonts w:ascii="Arial" w:hAnsi="Arial"/>
          <w:iCs/>
          <w:noProof w:val="0"/>
          <w:color w:val="222222"/>
        </w:rPr>
        <w:t xml:space="preserve"> </w:t>
      </w:r>
      <w:r w:rsidRPr="008E1DD7">
        <w:rPr>
          <w:rFonts w:ascii="Arial" w:hAnsi="Arial"/>
          <w:iCs/>
          <w:noProof w:val="0"/>
          <w:color w:val="222222"/>
        </w:rPr>
        <w:t xml:space="preserve">1976) suggest further inabilities for highland </w:t>
      </w:r>
      <w:r w:rsidRPr="008E1DD7">
        <w:rPr>
          <w:rFonts w:ascii="Arial" w:hAnsi="Arial"/>
          <w:i/>
          <w:iCs/>
          <w:noProof w:val="0"/>
          <w:color w:val="222222"/>
        </w:rPr>
        <w:t xml:space="preserve">Nepenthes </w:t>
      </w:r>
      <w:r w:rsidRPr="008E1DD7">
        <w:rPr>
          <w:rFonts w:ascii="Arial" w:hAnsi="Arial"/>
          <w:iCs/>
          <w:noProof w:val="0"/>
          <w:color w:val="222222"/>
        </w:rPr>
        <w:t xml:space="preserve">to adjust to a changing environment as species exposed to low variation in temperature have been shown to have a reduction in thermal tolerance </w:t>
      </w:r>
      <w:r w:rsidRPr="008E1DD7">
        <w:rPr>
          <w:rFonts w:ascii="Arial" w:hAnsi="Arial"/>
          <w:iCs/>
          <w:noProof w:val="0"/>
          <w:color w:val="auto"/>
        </w:rPr>
        <w:t>(</w:t>
      </w:r>
      <w:proofErr w:type="spellStart"/>
      <w:r w:rsidRPr="008E1DD7">
        <w:rPr>
          <w:rFonts w:ascii="Arial" w:hAnsi="Arial"/>
          <w:iCs/>
          <w:noProof w:val="0"/>
          <w:color w:val="auto"/>
          <w:kern w:val="24"/>
        </w:rPr>
        <w:t>Addo-Bediako</w:t>
      </w:r>
      <w:proofErr w:type="spellEnd"/>
      <w:r w:rsidRPr="008E1DD7">
        <w:rPr>
          <w:rFonts w:ascii="Arial" w:hAnsi="Arial"/>
          <w:iCs/>
          <w:noProof w:val="0"/>
          <w:color w:val="auto"/>
          <w:kern w:val="24"/>
        </w:rPr>
        <w:t xml:space="preserve"> et al. 2000</w:t>
      </w:r>
      <w:r w:rsidR="00043567" w:rsidRPr="008E1DD7">
        <w:rPr>
          <w:rFonts w:ascii="Arial" w:hAnsi="Arial"/>
          <w:iCs/>
          <w:noProof w:val="0"/>
          <w:color w:val="auto"/>
          <w:kern w:val="24"/>
        </w:rPr>
        <w:t>,</w:t>
      </w:r>
      <w:r w:rsidRPr="008E1DD7">
        <w:rPr>
          <w:rFonts w:ascii="Arial" w:hAnsi="Arial"/>
          <w:iCs/>
          <w:noProof w:val="0"/>
          <w:color w:val="auto"/>
          <w:kern w:val="24"/>
        </w:rPr>
        <w:t xml:space="preserve"> </w:t>
      </w:r>
      <w:proofErr w:type="spellStart"/>
      <w:r w:rsidRPr="008E1DD7">
        <w:rPr>
          <w:rFonts w:ascii="Arial" w:hAnsi="Arial"/>
          <w:iCs/>
          <w:noProof w:val="0"/>
          <w:color w:val="auto"/>
          <w:kern w:val="24"/>
        </w:rPr>
        <w:t>Ghalambor</w:t>
      </w:r>
      <w:proofErr w:type="spellEnd"/>
      <w:r w:rsidRPr="008E1DD7">
        <w:rPr>
          <w:rFonts w:ascii="Arial" w:hAnsi="Arial"/>
          <w:iCs/>
          <w:noProof w:val="0"/>
          <w:color w:val="auto"/>
          <w:kern w:val="24"/>
        </w:rPr>
        <w:t xml:space="preserve"> et al. 2006</w:t>
      </w:r>
      <w:r w:rsidRPr="008E1DD7">
        <w:rPr>
          <w:rFonts w:ascii="Arial" w:hAnsi="Arial"/>
          <w:iCs/>
          <w:noProof w:val="0"/>
          <w:color w:val="auto"/>
        </w:rPr>
        <w:t>). The small overlap areas remaining</w:t>
      </w:r>
      <w:r w:rsidRPr="008E1DD7">
        <w:rPr>
          <w:rFonts w:ascii="Arial" w:hAnsi="Arial"/>
          <w:iCs/>
          <w:noProof w:val="0"/>
          <w:color w:val="222222"/>
        </w:rPr>
        <w:t xml:space="preserve"> (</w:t>
      </w:r>
      <w:r w:rsidR="006525AB" w:rsidRPr="008E1DD7">
        <w:rPr>
          <w:rFonts w:ascii="Arial" w:hAnsi="Arial"/>
          <w:iCs/>
          <w:noProof w:val="0"/>
          <w:color w:val="222222"/>
        </w:rPr>
        <w:t>Table 4, Figures 4 &amp; 5</w:t>
      </w:r>
      <w:r w:rsidRPr="008E1DD7">
        <w:rPr>
          <w:rFonts w:ascii="Arial" w:hAnsi="Arial"/>
          <w:iCs/>
          <w:noProof w:val="0"/>
          <w:color w:val="222222"/>
        </w:rPr>
        <w:t>) are likely to be the only areas supporting highland species</w:t>
      </w:r>
      <w:ins w:id="282" w:author="Vos, R.A." w:date="2013-10-08T14:23:00Z">
        <w:r w:rsidR="00B17EA7">
          <w:rPr>
            <w:rFonts w:ascii="Arial" w:hAnsi="Arial"/>
            <w:iCs/>
            <w:noProof w:val="0"/>
            <w:color w:val="222222"/>
          </w:rPr>
          <w:t>’</w:t>
        </w:r>
      </w:ins>
      <w:r w:rsidRPr="008E1DD7">
        <w:rPr>
          <w:rFonts w:ascii="Arial" w:hAnsi="Arial"/>
          <w:iCs/>
          <w:noProof w:val="0"/>
          <w:color w:val="222222"/>
        </w:rPr>
        <w:t xml:space="preserve"> populations in the future. Assisting in migration to newly established areas of preferred habitat remains controversial (Thomas 2011), therefore, preservation of these overlap areas is critical for the conservation of these highland species along with preservation of genetic diversity through live collections and seed saving.</w:t>
      </w:r>
    </w:p>
    <w:p w14:paraId="296F4DDF" w14:textId="77777777" w:rsidR="00A358F5" w:rsidRPr="008E1DD7" w:rsidRDefault="00A358F5">
      <w:pPr>
        <w:numPr>
          <w:ins w:id="283" w:author="mjocque" w:date="2013-06-10T15:29:00Z"/>
        </w:numPr>
        <w:spacing w:line="480" w:lineRule="auto"/>
        <w:rPr>
          <w:rFonts w:ascii="Arial" w:hAnsi="Arial"/>
          <w:iCs/>
          <w:noProof w:val="0"/>
          <w:color w:val="222222"/>
        </w:rPr>
      </w:pPr>
    </w:p>
    <w:p w14:paraId="2E0B24FA" w14:textId="77777777" w:rsidR="00A358F5" w:rsidRPr="008E1DD7" w:rsidRDefault="00A358F5">
      <w:pPr>
        <w:spacing w:line="480" w:lineRule="auto"/>
        <w:rPr>
          <w:rFonts w:ascii="Arial" w:hAnsi="Arial"/>
          <w:noProof w:val="0"/>
        </w:rPr>
      </w:pPr>
      <w:r w:rsidRPr="008E1DD7">
        <w:rPr>
          <w:rFonts w:ascii="Arial" w:hAnsi="Arial"/>
          <w:noProof w:val="0"/>
        </w:rPr>
        <w:t xml:space="preserve">In addition to the abiotic environment, success of </w:t>
      </w:r>
      <w:r w:rsidRPr="008E1DD7">
        <w:rPr>
          <w:rFonts w:ascii="Arial" w:hAnsi="Arial"/>
          <w:i/>
          <w:noProof w:val="0"/>
        </w:rPr>
        <w:t xml:space="preserve">Nepenthes </w:t>
      </w:r>
      <w:r w:rsidRPr="008E1DD7">
        <w:rPr>
          <w:rFonts w:ascii="Arial" w:hAnsi="Arial"/>
          <w:noProof w:val="0"/>
        </w:rPr>
        <w:t>populations also depend</w:t>
      </w:r>
      <w:r w:rsidR="00E72E96" w:rsidRPr="008E1DD7">
        <w:rPr>
          <w:rFonts w:ascii="Arial" w:hAnsi="Arial"/>
          <w:noProof w:val="0"/>
        </w:rPr>
        <w:t>s</w:t>
      </w:r>
      <w:r w:rsidRPr="008E1DD7">
        <w:rPr>
          <w:rFonts w:ascii="Arial" w:hAnsi="Arial"/>
          <w:noProof w:val="0"/>
        </w:rPr>
        <w:t xml:space="preserve"> on many biotic interactions. </w:t>
      </w:r>
      <w:ins w:id="284" w:author="Vos, R.A." w:date="2013-10-08T14:24:00Z">
        <w:r w:rsidR="00B17EA7">
          <w:rPr>
            <w:rFonts w:ascii="Arial" w:hAnsi="Arial"/>
            <w:noProof w:val="0"/>
          </w:rPr>
          <w:t>H</w:t>
        </w:r>
        <w:r w:rsidR="00B17EA7" w:rsidRPr="00655799">
          <w:rPr>
            <w:rFonts w:ascii="Arial" w:hAnsi="Arial"/>
            <w:noProof w:val="0"/>
          </w:rPr>
          <w:t xml:space="preserve">abitat shifts would also need to account </w:t>
        </w:r>
        <w:r w:rsidR="00B17EA7">
          <w:rPr>
            <w:rFonts w:ascii="Arial" w:hAnsi="Arial"/>
            <w:noProof w:val="0"/>
          </w:rPr>
          <w:t>for interactions concerned w</w:t>
        </w:r>
      </w:ins>
      <w:del w:id="285" w:author="Vos, R.A." w:date="2013-10-08T14:24:00Z">
        <w:r w:rsidRPr="008E1DD7" w:rsidDel="00B17EA7">
          <w:rPr>
            <w:rFonts w:ascii="Arial" w:hAnsi="Arial"/>
            <w:noProof w:val="0"/>
          </w:rPr>
          <w:delText>W</w:delText>
        </w:r>
      </w:del>
      <w:r w:rsidRPr="008E1DD7">
        <w:rPr>
          <w:rFonts w:ascii="Arial" w:hAnsi="Arial"/>
          <w:noProof w:val="0"/>
        </w:rPr>
        <w:t>ith diet (</w:t>
      </w:r>
      <w:r w:rsidRPr="008E1DD7">
        <w:rPr>
          <w:rFonts w:ascii="Arial" w:hAnsi="Arial"/>
          <w:noProof w:val="0"/>
          <w:color w:val="222222"/>
        </w:rPr>
        <w:t xml:space="preserve">Clarke et al. 2009, Greenwood et al. 2011, </w:t>
      </w:r>
      <w:proofErr w:type="spellStart"/>
      <w:r w:rsidRPr="008E1DD7">
        <w:rPr>
          <w:rFonts w:ascii="Arial" w:hAnsi="Arial"/>
          <w:noProof w:val="0"/>
        </w:rPr>
        <w:t>Merbach</w:t>
      </w:r>
      <w:proofErr w:type="spellEnd"/>
      <w:r w:rsidRPr="008E1DD7">
        <w:rPr>
          <w:rFonts w:ascii="Arial" w:hAnsi="Arial"/>
          <w:noProof w:val="0"/>
        </w:rPr>
        <w:t xml:space="preserve"> et al. 2001 &amp; 2002, Moran et al. 2001)</w:t>
      </w:r>
      <w:ins w:id="286" w:author="Vos, R.A." w:date="2013-10-08T14:24:00Z">
        <w:r w:rsidR="00B17EA7">
          <w:rPr>
            <w:rFonts w:ascii="Arial" w:hAnsi="Arial"/>
            <w:noProof w:val="0"/>
          </w:rPr>
          <w:t>,</w:t>
        </w:r>
      </w:ins>
      <w:r w:rsidRPr="008E1DD7">
        <w:rPr>
          <w:rFonts w:ascii="Arial" w:hAnsi="Arial"/>
          <w:noProof w:val="0"/>
        </w:rPr>
        <w:t xml:space="preserve"> </w:t>
      </w:r>
      <w:del w:id="287" w:author="Vos, R.A." w:date="2013-10-08T14:25:00Z">
        <w:r w:rsidRPr="008E1DD7" w:rsidDel="00B17EA7">
          <w:rPr>
            <w:rFonts w:ascii="Arial" w:hAnsi="Arial"/>
            <w:noProof w:val="0"/>
          </w:rPr>
          <w:delText xml:space="preserve">and </w:delText>
        </w:r>
      </w:del>
      <w:ins w:id="288" w:author="Vos, R.A." w:date="2013-10-08T14:24:00Z">
        <w:r w:rsidR="00B17EA7">
          <w:rPr>
            <w:rFonts w:ascii="Arial" w:hAnsi="Arial"/>
            <w:noProof w:val="0"/>
          </w:rPr>
          <w:t xml:space="preserve">the </w:t>
        </w:r>
      </w:ins>
      <w:r w:rsidRPr="008E1DD7">
        <w:rPr>
          <w:rFonts w:ascii="Arial" w:hAnsi="Arial"/>
          <w:noProof w:val="0"/>
        </w:rPr>
        <w:t xml:space="preserve">symbiotic specializations </w:t>
      </w:r>
      <w:del w:id="289" w:author="Vos, R.A." w:date="2013-10-08T14:23:00Z">
        <w:r w:rsidRPr="008E1DD7" w:rsidDel="00B17EA7">
          <w:rPr>
            <w:rFonts w:ascii="Arial" w:hAnsi="Arial"/>
            <w:noProof w:val="0"/>
          </w:rPr>
          <w:delText>(</w:delText>
        </w:r>
        <w:r w:rsidRPr="008E1DD7" w:rsidDel="00B17EA7">
          <w:rPr>
            <w:rFonts w:ascii="Arial" w:hAnsi="Arial"/>
            <w:noProof w:val="0"/>
            <w:color w:val="222222"/>
          </w:rPr>
          <w:delText>Bonhomme et al. 2011, Rembold et al. 2012</w:delText>
        </w:r>
        <w:r w:rsidRPr="008E1DD7" w:rsidDel="00B17EA7">
          <w:rPr>
            <w:rFonts w:ascii="Arial" w:hAnsi="Arial"/>
            <w:noProof w:val="0"/>
          </w:rPr>
          <w:delText xml:space="preserve">) </w:delText>
        </w:r>
      </w:del>
      <w:ins w:id="290" w:author="Vos, R.A." w:date="2013-10-08T14:23:00Z">
        <w:r w:rsidR="00B17EA7">
          <w:rPr>
            <w:rFonts w:ascii="Arial" w:hAnsi="Arial"/>
            <w:noProof w:val="0"/>
          </w:rPr>
          <w:t xml:space="preserve">that are </w:t>
        </w:r>
      </w:ins>
      <w:r w:rsidRPr="008E1DD7">
        <w:rPr>
          <w:rFonts w:ascii="Arial" w:hAnsi="Arial"/>
          <w:noProof w:val="0"/>
        </w:rPr>
        <w:t>very pronounced in some species</w:t>
      </w:r>
      <w:ins w:id="291" w:author="Vos, R.A." w:date="2013-10-08T14:23:00Z">
        <w:r w:rsidR="00B17EA7">
          <w:rPr>
            <w:rFonts w:ascii="Arial" w:hAnsi="Arial"/>
            <w:noProof w:val="0"/>
          </w:rPr>
          <w:t xml:space="preserve"> </w:t>
        </w:r>
        <w:r w:rsidR="00B17EA7" w:rsidRPr="000D74FA">
          <w:rPr>
            <w:rFonts w:ascii="Arial" w:hAnsi="Arial"/>
            <w:noProof w:val="0"/>
          </w:rPr>
          <w:t>(</w:t>
        </w:r>
        <w:proofErr w:type="spellStart"/>
        <w:r w:rsidR="00B17EA7" w:rsidRPr="000D74FA">
          <w:rPr>
            <w:rFonts w:ascii="Arial" w:hAnsi="Arial"/>
            <w:noProof w:val="0"/>
            <w:color w:val="222222"/>
          </w:rPr>
          <w:t>Bonhomme</w:t>
        </w:r>
        <w:proofErr w:type="spellEnd"/>
        <w:r w:rsidR="00B17EA7" w:rsidRPr="000D74FA">
          <w:rPr>
            <w:rFonts w:ascii="Arial" w:hAnsi="Arial"/>
            <w:noProof w:val="0"/>
            <w:color w:val="222222"/>
          </w:rPr>
          <w:t xml:space="preserve"> et al. 2011, </w:t>
        </w:r>
        <w:proofErr w:type="spellStart"/>
        <w:r w:rsidR="00B17EA7" w:rsidRPr="000D74FA">
          <w:rPr>
            <w:rFonts w:ascii="Arial" w:hAnsi="Arial"/>
            <w:noProof w:val="0"/>
            <w:color w:val="222222"/>
          </w:rPr>
          <w:t>Rembold</w:t>
        </w:r>
        <w:proofErr w:type="spellEnd"/>
        <w:r w:rsidR="00B17EA7" w:rsidRPr="000D74FA">
          <w:rPr>
            <w:rFonts w:ascii="Arial" w:hAnsi="Arial"/>
            <w:noProof w:val="0"/>
            <w:color w:val="222222"/>
          </w:rPr>
          <w:t xml:space="preserve"> et al. 2012</w:t>
        </w:r>
        <w:r w:rsidR="00B17EA7" w:rsidRPr="000D74FA">
          <w:rPr>
            <w:rFonts w:ascii="Arial" w:hAnsi="Arial"/>
            <w:noProof w:val="0"/>
          </w:rPr>
          <w:t>)</w:t>
        </w:r>
      </w:ins>
      <w:r w:rsidRPr="008E1DD7">
        <w:rPr>
          <w:rFonts w:ascii="Arial" w:hAnsi="Arial"/>
          <w:noProof w:val="0"/>
        </w:rPr>
        <w:t xml:space="preserve">, </w:t>
      </w:r>
      <w:del w:id="292" w:author="Vos, R.A." w:date="2013-10-08T14:24:00Z">
        <w:r w:rsidRPr="008E1DD7" w:rsidDel="00B17EA7">
          <w:rPr>
            <w:rFonts w:ascii="Arial" w:hAnsi="Arial"/>
            <w:noProof w:val="0"/>
          </w:rPr>
          <w:delText xml:space="preserve">habitat shifts would also need to account </w:delText>
        </w:r>
      </w:del>
      <w:del w:id="293" w:author="Vos, R.A." w:date="2013-10-08T14:25:00Z">
        <w:r w:rsidRPr="008E1DD7" w:rsidDel="00B17EA7">
          <w:rPr>
            <w:rFonts w:ascii="Arial" w:hAnsi="Arial"/>
            <w:noProof w:val="0"/>
          </w:rPr>
          <w:delText>for these interactions in addition to</w:delText>
        </w:r>
      </w:del>
      <w:ins w:id="294" w:author="Vos, R.A." w:date="2013-10-08T14:25:00Z">
        <w:r w:rsidR="00B17EA7">
          <w:rPr>
            <w:rFonts w:ascii="Arial" w:hAnsi="Arial"/>
            <w:noProof w:val="0"/>
          </w:rPr>
          <w:t>and</w:t>
        </w:r>
      </w:ins>
      <w:r w:rsidRPr="008E1DD7">
        <w:rPr>
          <w:rFonts w:ascii="Arial" w:hAnsi="Arial"/>
          <w:noProof w:val="0"/>
        </w:rPr>
        <w:t xml:space="preserve"> the necessary pollinators. Chen et al. (2009) found that in the last 40 years, Lepidoptera </w:t>
      </w:r>
      <w:proofErr w:type="gramStart"/>
      <w:r w:rsidRPr="008E1DD7">
        <w:rPr>
          <w:rFonts w:ascii="Arial" w:hAnsi="Arial"/>
          <w:noProof w:val="0"/>
        </w:rPr>
        <w:t>have</w:t>
      </w:r>
      <w:proofErr w:type="gramEnd"/>
      <w:r w:rsidRPr="008E1DD7">
        <w:rPr>
          <w:rFonts w:ascii="Arial" w:hAnsi="Arial"/>
          <w:noProof w:val="0"/>
        </w:rPr>
        <w:t xml:space="preserve"> retreated up the mountain on Mt. </w:t>
      </w:r>
      <w:proofErr w:type="spellStart"/>
      <w:r w:rsidRPr="008E1DD7">
        <w:rPr>
          <w:rFonts w:ascii="Arial" w:hAnsi="Arial"/>
          <w:noProof w:val="0"/>
        </w:rPr>
        <w:t>Kinabalu</w:t>
      </w:r>
      <w:proofErr w:type="spellEnd"/>
      <w:r w:rsidRPr="008E1DD7">
        <w:rPr>
          <w:rFonts w:ascii="Arial" w:hAnsi="Arial"/>
          <w:noProof w:val="0"/>
        </w:rPr>
        <w:t xml:space="preserve">. Mobility and life history traits of animals and insects may contribute to </w:t>
      </w:r>
      <w:r w:rsidR="00E72E96" w:rsidRPr="008E1DD7">
        <w:rPr>
          <w:rFonts w:ascii="Arial" w:hAnsi="Arial"/>
          <w:noProof w:val="0"/>
        </w:rPr>
        <w:t xml:space="preserve">their </w:t>
      </w:r>
      <w:r w:rsidRPr="008E1DD7">
        <w:rPr>
          <w:rFonts w:ascii="Arial" w:hAnsi="Arial"/>
          <w:noProof w:val="0"/>
        </w:rPr>
        <w:t>arriving in their preferred habitat at an earlier stage, leaving gaps in the range shifts for both these organisms and</w:t>
      </w:r>
      <w:r w:rsidR="00E72E96" w:rsidRPr="008E1DD7">
        <w:rPr>
          <w:rFonts w:ascii="Arial" w:hAnsi="Arial"/>
          <w:noProof w:val="0"/>
        </w:rPr>
        <w:t xml:space="preserve"> for</w:t>
      </w:r>
      <w:r w:rsidRPr="008E1DD7">
        <w:rPr>
          <w:rFonts w:ascii="Arial" w:hAnsi="Arial"/>
          <w:noProof w:val="0"/>
        </w:rPr>
        <w:t xml:space="preserve"> </w:t>
      </w:r>
      <w:r w:rsidRPr="008E1DD7">
        <w:rPr>
          <w:rFonts w:ascii="Arial" w:hAnsi="Arial"/>
          <w:i/>
          <w:noProof w:val="0"/>
        </w:rPr>
        <w:t>Nepenthes</w:t>
      </w:r>
      <w:r w:rsidRPr="008E1DD7">
        <w:rPr>
          <w:rFonts w:ascii="Arial" w:hAnsi="Arial"/>
          <w:noProof w:val="0"/>
        </w:rPr>
        <w:t>.</w:t>
      </w:r>
    </w:p>
    <w:p w14:paraId="7C9650CD" w14:textId="77777777" w:rsidR="00A358F5" w:rsidRPr="008E1DD7" w:rsidRDefault="00A358F5">
      <w:pPr>
        <w:spacing w:line="480" w:lineRule="auto"/>
        <w:rPr>
          <w:rFonts w:ascii="Arial" w:hAnsi="Arial"/>
          <w:noProof w:val="0"/>
        </w:rPr>
      </w:pPr>
    </w:p>
    <w:p w14:paraId="2DA6BB57" w14:textId="77777777" w:rsidR="00A358F5" w:rsidRPr="008E1DD7" w:rsidRDefault="00A358F5">
      <w:pPr>
        <w:spacing w:line="480" w:lineRule="auto"/>
        <w:rPr>
          <w:rFonts w:ascii="Arial" w:hAnsi="Arial"/>
          <w:noProof w:val="0"/>
          <w:color w:val="333333"/>
        </w:rPr>
      </w:pPr>
      <w:r w:rsidRPr="008E1DD7">
        <w:rPr>
          <w:rFonts w:ascii="Arial" w:hAnsi="Arial"/>
          <w:iCs/>
          <w:noProof w:val="0"/>
          <w:color w:val="222222"/>
        </w:rPr>
        <w:t xml:space="preserve">Dispersal is also likely to play a significant role in the future stability of populations of </w:t>
      </w:r>
      <w:r w:rsidRPr="008E1DD7">
        <w:rPr>
          <w:rFonts w:ascii="Arial" w:hAnsi="Arial"/>
          <w:i/>
          <w:iCs/>
          <w:noProof w:val="0"/>
          <w:color w:val="222222"/>
        </w:rPr>
        <w:t>Nepenthes</w:t>
      </w:r>
      <w:ins w:id="295" w:author="Vos, R.A." w:date="2013-10-08T14:25:00Z">
        <w:r w:rsidR="00B17EA7">
          <w:rPr>
            <w:rFonts w:ascii="Arial" w:hAnsi="Arial"/>
            <w:i/>
            <w:iCs/>
            <w:noProof w:val="0"/>
            <w:color w:val="222222"/>
          </w:rPr>
          <w:t>.</w:t>
        </w:r>
      </w:ins>
      <w:del w:id="296" w:author="Vos, R.A." w:date="2013-10-08T14:25:00Z">
        <w:r w:rsidRPr="008E1DD7" w:rsidDel="00B17EA7">
          <w:rPr>
            <w:rFonts w:ascii="Arial" w:hAnsi="Arial"/>
            <w:i/>
            <w:iCs/>
            <w:noProof w:val="0"/>
            <w:color w:val="222222"/>
          </w:rPr>
          <w:delText>,</w:delText>
        </w:r>
      </w:del>
      <w:r w:rsidRPr="008E1DD7">
        <w:rPr>
          <w:rFonts w:ascii="Arial" w:hAnsi="Arial"/>
          <w:i/>
          <w:iCs/>
          <w:noProof w:val="0"/>
          <w:color w:val="222222"/>
        </w:rPr>
        <w:t xml:space="preserve"> </w:t>
      </w:r>
      <w:del w:id="297" w:author="Vos, R.A." w:date="2013-10-08T14:25:00Z">
        <w:r w:rsidRPr="008E1DD7" w:rsidDel="00B17EA7">
          <w:rPr>
            <w:rFonts w:ascii="Arial" w:hAnsi="Arial"/>
            <w:noProof w:val="0"/>
            <w:color w:val="222222"/>
          </w:rPr>
          <w:delText>therefore</w:delText>
        </w:r>
      </w:del>
      <w:ins w:id="298" w:author="Vos, R.A." w:date="2013-10-08T14:25:00Z">
        <w:r w:rsidR="00B17EA7">
          <w:rPr>
            <w:rFonts w:ascii="Arial" w:hAnsi="Arial"/>
            <w:noProof w:val="0"/>
            <w:color w:val="222222"/>
          </w:rPr>
          <w:t>T</w:t>
        </w:r>
        <w:r w:rsidR="00B17EA7" w:rsidRPr="008E1DD7">
          <w:rPr>
            <w:rFonts w:ascii="Arial" w:hAnsi="Arial"/>
            <w:noProof w:val="0"/>
            <w:color w:val="222222"/>
          </w:rPr>
          <w:t>herefore</w:t>
        </w:r>
      </w:ins>
      <w:r w:rsidRPr="008E1DD7">
        <w:rPr>
          <w:rFonts w:ascii="Arial" w:hAnsi="Arial"/>
          <w:noProof w:val="0"/>
          <w:color w:val="222222"/>
        </w:rPr>
        <w:t xml:space="preserve">, it is in our interest to investigate seed dispersal and its effects on meta-population dynamics. In addition to this, we plan to investigate </w:t>
      </w:r>
      <w:r w:rsidRPr="008E1DD7">
        <w:rPr>
          <w:rFonts w:ascii="Arial" w:hAnsi="Arial"/>
          <w:noProof w:val="0"/>
          <w:color w:val="333333"/>
        </w:rPr>
        <w:t xml:space="preserve">how character traits correspond to the environmental preferences seen in our models. </w:t>
      </w:r>
      <w:r w:rsidRPr="008E1DD7">
        <w:rPr>
          <w:rFonts w:ascii="Arial" w:hAnsi="Arial"/>
          <w:noProof w:val="0"/>
        </w:rPr>
        <w:t xml:space="preserve"> Also meriting further work is the geographic and niche range of males versus females - as other </w:t>
      </w:r>
      <w:proofErr w:type="spellStart"/>
      <w:r w:rsidRPr="008E1DD7">
        <w:rPr>
          <w:rFonts w:ascii="Arial" w:hAnsi="Arial"/>
          <w:noProof w:val="0"/>
        </w:rPr>
        <w:t>dioecious</w:t>
      </w:r>
      <w:proofErr w:type="spellEnd"/>
      <w:r w:rsidRPr="008E1DD7">
        <w:rPr>
          <w:rFonts w:ascii="Arial" w:hAnsi="Arial"/>
          <w:noProof w:val="0"/>
        </w:rPr>
        <w:t xml:space="preserve"> </w:t>
      </w:r>
      <w:del w:id="299" w:author="Vos, R.A." w:date="2013-10-08T14:26:00Z">
        <w:r w:rsidRPr="008E1DD7" w:rsidDel="00B17EA7">
          <w:rPr>
            <w:rFonts w:ascii="Arial" w:hAnsi="Arial"/>
            <w:noProof w:val="0"/>
          </w:rPr>
          <w:delText xml:space="preserve">organisms </w:delText>
        </w:r>
      </w:del>
      <w:ins w:id="300" w:author="Vos, R.A." w:date="2013-10-08T14:26:00Z">
        <w:r w:rsidR="00B17EA7">
          <w:rPr>
            <w:rFonts w:ascii="Arial" w:hAnsi="Arial"/>
            <w:noProof w:val="0"/>
          </w:rPr>
          <w:t>plants</w:t>
        </w:r>
        <w:r w:rsidR="00B17EA7" w:rsidRPr="008E1DD7">
          <w:rPr>
            <w:rFonts w:ascii="Arial" w:hAnsi="Arial"/>
            <w:noProof w:val="0"/>
          </w:rPr>
          <w:t xml:space="preserve"> </w:t>
        </w:r>
      </w:ins>
      <w:r w:rsidRPr="008E1DD7">
        <w:rPr>
          <w:rFonts w:ascii="Arial" w:hAnsi="Arial"/>
          <w:noProof w:val="0"/>
        </w:rPr>
        <w:t xml:space="preserve">have been shown to have differing altitudinal and climatic preferences (Field et al. 2013). </w:t>
      </w:r>
      <w:r w:rsidRPr="008E1DD7">
        <w:rPr>
          <w:rFonts w:ascii="Arial" w:hAnsi="Arial"/>
          <w:iCs/>
          <w:noProof w:val="0"/>
          <w:color w:val="222222"/>
        </w:rPr>
        <w:t xml:space="preserve">For these and other investigations within the genus, it would be highly beneficial to incorporate the increasing number of newly discovered </w:t>
      </w:r>
      <w:r w:rsidRPr="008E1DD7">
        <w:rPr>
          <w:rFonts w:ascii="Arial" w:hAnsi="Arial"/>
          <w:i/>
          <w:iCs/>
          <w:noProof w:val="0"/>
          <w:color w:val="222222"/>
        </w:rPr>
        <w:t xml:space="preserve">Nepenthes </w:t>
      </w:r>
      <w:r w:rsidRPr="008E1DD7">
        <w:rPr>
          <w:rFonts w:ascii="Arial" w:hAnsi="Arial"/>
          <w:iCs/>
          <w:noProof w:val="0"/>
          <w:color w:val="222222"/>
        </w:rPr>
        <w:t>species in molecular sampling to create a more complete phylogeny and to experiment with additional markers providing higher resolution among closely related species. This would also make timing of allopatric and sympatric speciation possible.</w:t>
      </w:r>
    </w:p>
    <w:p w14:paraId="706DBD9D" w14:textId="77777777" w:rsidR="00A358F5" w:rsidRPr="008E1DD7" w:rsidRDefault="00A358F5">
      <w:pPr>
        <w:spacing w:after="0" w:line="480" w:lineRule="auto"/>
        <w:rPr>
          <w:rFonts w:ascii="Arial" w:hAnsi="Arial"/>
          <w:noProof w:val="0"/>
          <w:color w:val="222222"/>
        </w:rPr>
      </w:pPr>
    </w:p>
    <w:p w14:paraId="3D10150A" w14:textId="77777777" w:rsidR="00A358F5" w:rsidRPr="008E1DD7" w:rsidRDefault="00A358F5" w:rsidP="00AC5D60">
      <w:pPr>
        <w:spacing w:line="480" w:lineRule="auto"/>
        <w:rPr>
          <w:rFonts w:ascii="Arial" w:hAnsi="Arial"/>
          <w:b/>
          <w:noProof w:val="0"/>
          <w:color w:val="333333"/>
        </w:rPr>
      </w:pPr>
      <w:r w:rsidRPr="008E1DD7">
        <w:rPr>
          <w:rFonts w:ascii="Arial" w:hAnsi="Arial"/>
          <w:b/>
          <w:noProof w:val="0"/>
          <w:color w:val="333333"/>
        </w:rPr>
        <w:t>Conclusion</w:t>
      </w:r>
    </w:p>
    <w:p w14:paraId="2D03F4C7" w14:textId="77777777" w:rsidR="00A358F5" w:rsidRPr="008E1DD7" w:rsidRDefault="00A358F5" w:rsidP="00AC5D60">
      <w:pPr>
        <w:spacing w:after="0" w:line="480" w:lineRule="auto"/>
        <w:rPr>
          <w:rFonts w:ascii="Arial" w:hAnsi="Arial"/>
          <w:noProof w:val="0"/>
          <w:color w:val="333333"/>
        </w:rPr>
      </w:pPr>
      <w:r w:rsidRPr="008E1DD7">
        <w:rPr>
          <w:rFonts w:ascii="Arial" w:hAnsi="Arial"/>
          <w:noProof w:val="0"/>
          <w:color w:val="333333"/>
        </w:rPr>
        <w:t>Over the past million years, different species of </w:t>
      </w:r>
      <w:r w:rsidRPr="008E1DD7">
        <w:rPr>
          <w:rFonts w:ascii="Arial" w:hAnsi="Arial"/>
          <w:i/>
          <w:noProof w:val="0"/>
          <w:color w:val="333333"/>
        </w:rPr>
        <w:t>Nepenthes</w:t>
      </w:r>
      <w:r w:rsidRPr="008E1DD7">
        <w:rPr>
          <w:rFonts w:ascii="Arial" w:hAnsi="Arial"/>
          <w:noProof w:val="0"/>
          <w:color w:val="333333"/>
        </w:rPr>
        <w:t xml:space="preserve"> became adapted to different environmental niches with environmental conditions contributing to the evolution of </w:t>
      </w:r>
      <w:r w:rsidRPr="008E1DD7">
        <w:rPr>
          <w:rFonts w:ascii="Arial" w:hAnsi="Arial"/>
          <w:i/>
          <w:noProof w:val="0"/>
          <w:color w:val="333333"/>
        </w:rPr>
        <w:t>Nepenthes</w:t>
      </w:r>
      <w:r w:rsidRPr="008E1DD7">
        <w:rPr>
          <w:rFonts w:ascii="Arial" w:hAnsi="Arial"/>
          <w:iCs/>
          <w:noProof w:val="0"/>
          <w:color w:val="333333"/>
        </w:rPr>
        <w:t xml:space="preserve"> species</w:t>
      </w:r>
      <w:r w:rsidRPr="008E1DD7">
        <w:rPr>
          <w:rFonts w:ascii="Arial" w:hAnsi="Arial"/>
          <w:noProof w:val="0"/>
          <w:color w:val="333333"/>
        </w:rPr>
        <w:t>. We found that the highland clade has higher levels of niche conservatism, likely the result of allopatric speciation. Our predictions for future distributions show that ongoing climate shifts will have deleterious effects, which will be especially apparent for the highland species due to a disappearance in preferred habitat. Lowland species are much more likely to adapt to a changing climate.</w:t>
      </w:r>
    </w:p>
    <w:p w14:paraId="0BD24F76" w14:textId="77777777" w:rsidR="00A358F5" w:rsidRPr="008E1DD7" w:rsidRDefault="00A358F5">
      <w:pPr>
        <w:spacing w:after="0" w:line="480" w:lineRule="auto"/>
        <w:rPr>
          <w:rFonts w:ascii="Arial" w:hAnsi="Arial" w:cs="Arial"/>
          <w:b/>
          <w:noProof w:val="0"/>
        </w:rPr>
      </w:pPr>
    </w:p>
    <w:p w14:paraId="1E3F1B31" w14:textId="77777777" w:rsidR="00A358F5" w:rsidRPr="008E1DD7" w:rsidRDefault="00A358F5">
      <w:pPr>
        <w:spacing w:after="0" w:line="480" w:lineRule="auto"/>
        <w:rPr>
          <w:rFonts w:ascii="Arial" w:hAnsi="Arial" w:cs="Arial"/>
          <w:noProof w:val="0"/>
        </w:rPr>
      </w:pPr>
      <w:r w:rsidRPr="008E1DD7">
        <w:rPr>
          <w:rFonts w:ascii="Arial" w:hAnsi="Arial" w:cs="Arial"/>
          <w:b/>
          <w:noProof w:val="0"/>
        </w:rPr>
        <w:t>Acknowledgements</w:t>
      </w:r>
    </w:p>
    <w:p w14:paraId="7602D88D" w14:textId="77777777" w:rsidR="00A358F5" w:rsidRPr="008E1DD7" w:rsidRDefault="00A358F5">
      <w:pPr>
        <w:spacing w:after="0" w:line="480" w:lineRule="auto"/>
        <w:rPr>
          <w:rFonts w:ascii="Arial" w:hAnsi="Arial"/>
          <w:noProof w:val="0"/>
        </w:rPr>
      </w:pPr>
      <w:r w:rsidRPr="008E1DD7">
        <w:rPr>
          <w:rFonts w:ascii="Arial" w:hAnsi="Arial" w:cs="Arial"/>
          <w:noProof w:val="0"/>
        </w:rPr>
        <w:t xml:space="preserve">The authors thank the curators of the New York Botanical Garden and the Smithsonian </w:t>
      </w:r>
      <w:r w:rsidR="0015132C" w:rsidRPr="008E1DD7">
        <w:rPr>
          <w:rFonts w:ascii="Arial" w:hAnsi="Arial" w:cs="Arial"/>
          <w:noProof w:val="0"/>
        </w:rPr>
        <w:t xml:space="preserve">Institution </w:t>
      </w:r>
      <w:r w:rsidRPr="008E1DD7">
        <w:rPr>
          <w:rFonts w:ascii="Arial" w:hAnsi="Arial" w:cs="Arial"/>
          <w:noProof w:val="0"/>
        </w:rPr>
        <w:t xml:space="preserve">for access to data, Grand Valley State University for hosting our summer research and to the Alberta </w:t>
      </w:r>
      <w:proofErr w:type="spellStart"/>
      <w:r w:rsidRPr="008E1DD7">
        <w:rPr>
          <w:rFonts w:ascii="Arial" w:hAnsi="Arial" w:cs="Arial"/>
          <w:noProof w:val="0"/>
        </w:rPr>
        <w:t>Mennega</w:t>
      </w:r>
      <w:proofErr w:type="spellEnd"/>
      <w:r w:rsidRPr="008E1DD7">
        <w:rPr>
          <w:rFonts w:ascii="Arial" w:hAnsi="Arial" w:cs="Arial"/>
          <w:noProof w:val="0"/>
        </w:rPr>
        <w:t xml:space="preserve"> Foundation, </w:t>
      </w:r>
      <w:proofErr w:type="spellStart"/>
      <w:r w:rsidRPr="008E1DD7">
        <w:rPr>
          <w:rFonts w:ascii="Arial" w:hAnsi="Arial" w:cs="Arial"/>
          <w:noProof w:val="0"/>
        </w:rPr>
        <w:t>Treub</w:t>
      </w:r>
      <w:proofErr w:type="spellEnd"/>
      <w:r w:rsidRPr="008E1DD7">
        <w:rPr>
          <w:rFonts w:ascii="Arial" w:hAnsi="Arial" w:cs="Arial"/>
          <w:noProof w:val="0"/>
        </w:rPr>
        <w:t xml:space="preserve"> Foundation, American </w:t>
      </w:r>
      <w:del w:id="301" w:author="Vos, R.A." w:date="2013-10-07T18:24:00Z">
        <w:r w:rsidRPr="008E1DD7" w:rsidDel="00C034B1">
          <w:rPr>
            <w:rFonts w:ascii="Arial" w:hAnsi="Arial" w:cs="Arial"/>
            <w:noProof w:val="0"/>
          </w:rPr>
          <w:delText>Socieity</w:delText>
        </w:r>
      </w:del>
      <w:ins w:id="302" w:author="Vos, R.A." w:date="2013-10-07T18:24:00Z">
        <w:r w:rsidR="00C034B1" w:rsidRPr="00C034B1">
          <w:rPr>
            <w:rFonts w:ascii="Arial" w:hAnsi="Arial" w:cs="Arial"/>
            <w:noProof w:val="0"/>
          </w:rPr>
          <w:t>Society</w:t>
        </w:r>
      </w:ins>
      <w:r w:rsidRPr="008E1DD7">
        <w:rPr>
          <w:rFonts w:ascii="Arial" w:hAnsi="Arial" w:cs="Arial"/>
          <w:noProof w:val="0"/>
        </w:rPr>
        <w:t xml:space="preserve"> of Plant Biologists and the International Carnivorous Plant </w:t>
      </w:r>
      <w:del w:id="303" w:author="Vos, R.A." w:date="2013-10-07T18:24:00Z">
        <w:r w:rsidRPr="008E1DD7" w:rsidDel="00C034B1">
          <w:rPr>
            <w:rFonts w:ascii="Arial" w:hAnsi="Arial" w:cs="Arial"/>
            <w:noProof w:val="0"/>
          </w:rPr>
          <w:delText>Socieity</w:delText>
        </w:r>
      </w:del>
      <w:ins w:id="304" w:author="Vos, R.A." w:date="2013-10-07T18:24:00Z">
        <w:r w:rsidR="00C034B1" w:rsidRPr="00C034B1">
          <w:rPr>
            <w:rFonts w:ascii="Arial" w:hAnsi="Arial" w:cs="Arial"/>
            <w:noProof w:val="0"/>
          </w:rPr>
          <w:t>Society</w:t>
        </w:r>
      </w:ins>
      <w:r w:rsidRPr="008E1DD7">
        <w:rPr>
          <w:rFonts w:ascii="Arial" w:hAnsi="Arial" w:cs="Arial"/>
          <w:noProof w:val="0"/>
        </w:rPr>
        <w:t xml:space="preserve"> for grants to Rachel M </w:t>
      </w:r>
      <w:proofErr w:type="spellStart"/>
      <w:r w:rsidRPr="008E1DD7">
        <w:rPr>
          <w:rFonts w:ascii="Arial" w:hAnsi="Arial" w:cs="Arial"/>
          <w:noProof w:val="0"/>
        </w:rPr>
        <w:t>Schwallier</w:t>
      </w:r>
      <w:proofErr w:type="spellEnd"/>
      <w:r w:rsidR="00E72E96" w:rsidRPr="008E1DD7">
        <w:rPr>
          <w:rFonts w:ascii="Arial" w:hAnsi="Arial" w:cs="Arial"/>
          <w:noProof w:val="0"/>
        </w:rPr>
        <w:t>,</w:t>
      </w:r>
      <w:r w:rsidRPr="008E1DD7">
        <w:rPr>
          <w:rFonts w:ascii="Arial" w:hAnsi="Arial" w:cs="Arial"/>
          <w:noProof w:val="0"/>
        </w:rPr>
        <w:t xml:space="preserve"> which allowed for field-</w:t>
      </w:r>
      <w:r w:rsidR="0015132C" w:rsidRPr="008E1DD7">
        <w:rPr>
          <w:rFonts w:ascii="Arial" w:hAnsi="Arial" w:cs="Arial"/>
          <w:noProof w:val="0"/>
        </w:rPr>
        <w:t>study</w:t>
      </w:r>
      <w:r w:rsidRPr="008E1DD7">
        <w:rPr>
          <w:rFonts w:ascii="Arial" w:hAnsi="Arial" w:cs="Arial"/>
          <w:noProof w:val="0"/>
        </w:rPr>
        <w:t xml:space="preserve"> and presentations of this work. </w:t>
      </w:r>
      <w:proofErr w:type="spellStart"/>
      <w:proofErr w:type="gramStart"/>
      <w:r w:rsidRPr="008E1DD7">
        <w:rPr>
          <w:rFonts w:ascii="Arial" w:hAnsi="Arial"/>
          <w:noProof w:val="0"/>
        </w:rPr>
        <w:t>Niels</w:t>
      </w:r>
      <w:proofErr w:type="spellEnd"/>
      <w:r w:rsidRPr="008E1DD7">
        <w:rPr>
          <w:rFonts w:ascii="Arial" w:hAnsi="Arial"/>
          <w:noProof w:val="0"/>
        </w:rPr>
        <w:t xml:space="preserve"> </w:t>
      </w:r>
      <w:proofErr w:type="spellStart"/>
      <w:r w:rsidRPr="008E1DD7">
        <w:rPr>
          <w:rFonts w:ascii="Arial" w:hAnsi="Arial"/>
          <w:noProof w:val="0"/>
        </w:rPr>
        <w:t>Raes</w:t>
      </w:r>
      <w:proofErr w:type="spellEnd"/>
      <w:r w:rsidRPr="008E1DD7">
        <w:rPr>
          <w:rFonts w:ascii="Arial" w:hAnsi="Arial"/>
          <w:noProof w:val="0"/>
        </w:rPr>
        <w:t xml:space="preserve"> was supported by the Netherlands Research Council NWO-ALW with grant 819.01.014</w:t>
      </w:r>
      <w:proofErr w:type="gramEnd"/>
      <w:r w:rsidRPr="008E1DD7">
        <w:rPr>
          <w:rFonts w:ascii="Arial" w:hAnsi="Arial"/>
          <w:noProof w:val="0"/>
        </w:rPr>
        <w:t>.</w:t>
      </w:r>
    </w:p>
    <w:p w14:paraId="663A8A70" w14:textId="77777777" w:rsidR="005112E8" w:rsidRPr="008E1DD7" w:rsidRDefault="005112E8">
      <w:pPr>
        <w:spacing w:after="0" w:line="480" w:lineRule="auto"/>
        <w:rPr>
          <w:rFonts w:ascii="Arial" w:hAnsi="Arial"/>
          <w:noProof w:val="0"/>
        </w:rPr>
      </w:pPr>
    </w:p>
    <w:p w14:paraId="6EDDD635" w14:textId="77777777" w:rsidR="005112E8" w:rsidRPr="008E1DD7" w:rsidRDefault="00A358F5">
      <w:pPr>
        <w:spacing w:after="0" w:line="480" w:lineRule="auto"/>
        <w:rPr>
          <w:rFonts w:ascii="Arial" w:hAnsi="Arial" w:cs="Arial"/>
          <w:noProof w:val="0"/>
        </w:rPr>
      </w:pPr>
      <w:r w:rsidRPr="008E1DD7">
        <w:rPr>
          <w:rFonts w:ascii="Arial" w:hAnsi="Arial" w:cs="Arial"/>
          <w:b/>
          <w:noProof w:val="0"/>
        </w:rPr>
        <w:t>Literature cited</w:t>
      </w:r>
    </w:p>
    <w:p w14:paraId="4F6FA231" w14:textId="77777777" w:rsidR="005112E8" w:rsidRPr="008E1DD7" w:rsidRDefault="005112E8" w:rsidP="005112E8">
      <w:pPr>
        <w:spacing w:after="0" w:line="480" w:lineRule="auto"/>
        <w:rPr>
          <w:rFonts w:ascii="Arial" w:hAnsi="Arial" w:cs="Arial"/>
          <w:noProof w:val="0"/>
        </w:rPr>
      </w:pPr>
      <w:proofErr w:type="spellStart"/>
      <w:proofErr w:type="gramStart"/>
      <w:r w:rsidRPr="008E1DD7">
        <w:rPr>
          <w:rFonts w:ascii="Arial" w:hAnsi="Arial" w:cs="Arial"/>
          <w:noProof w:val="0"/>
        </w:rPr>
        <w:t>Addo-Bediako</w:t>
      </w:r>
      <w:proofErr w:type="spellEnd"/>
      <w:r w:rsidRPr="008E1DD7">
        <w:rPr>
          <w:rFonts w:ascii="Arial" w:hAnsi="Arial" w:cs="Arial"/>
          <w:noProof w:val="0"/>
        </w:rPr>
        <w:t xml:space="preserve">, A.S., S. </w:t>
      </w:r>
      <w:proofErr w:type="spellStart"/>
      <w:r w:rsidRPr="008E1DD7">
        <w:rPr>
          <w:rFonts w:ascii="Arial" w:hAnsi="Arial" w:cs="Arial"/>
          <w:noProof w:val="0"/>
        </w:rPr>
        <w:t>Chown</w:t>
      </w:r>
      <w:proofErr w:type="spellEnd"/>
      <w:r w:rsidRPr="008E1DD7">
        <w:rPr>
          <w:rFonts w:ascii="Arial" w:hAnsi="Arial" w:cs="Arial"/>
          <w:noProof w:val="0"/>
        </w:rPr>
        <w:t>, and K.J. Gaston.</w:t>
      </w:r>
      <w:proofErr w:type="gramEnd"/>
      <w:r w:rsidRPr="008E1DD7">
        <w:rPr>
          <w:rFonts w:ascii="Arial" w:hAnsi="Arial" w:cs="Arial"/>
          <w:noProof w:val="0"/>
        </w:rPr>
        <w:t xml:space="preserve"> 2000. Thermal tolerance, climatic</w:t>
      </w:r>
    </w:p>
    <w:p w14:paraId="08AE2438" w14:textId="77777777" w:rsidR="005112E8" w:rsidRPr="008E1DD7" w:rsidRDefault="005112E8" w:rsidP="005112E8">
      <w:pPr>
        <w:spacing w:after="0" w:line="480" w:lineRule="auto"/>
        <w:rPr>
          <w:rFonts w:ascii="Arial" w:hAnsi="Arial" w:cs="Arial"/>
          <w:noProof w:val="0"/>
        </w:rPr>
      </w:pPr>
      <w:proofErr w:type="gramStart"/>
      <w:r w:rsidRPr="008E1DD7">
        <w:rPr>
          <w:rFonts w:ascii="Arial" w:hAnsi="Arial" w:cs="Arial"/>
          <w:noProof w:val="0"/>
        </w:rPr>
        <w:t>variability</w:t>
      </w:r>
      <w:proofErr w:type="gramEnd"/>
      <w:r w:rsidRPr="008E1DD7">
        <w:rPr>
          <w:rFonts w:ascii="Arial" w:hAnsi="Arial" w:cs="Arial"/>
          <w:noProof w:val="0"/>
        </w:rPr>
        <w:t xml:space="preserve"> and latitude. Proceedings of the Royal Society of London B. 267:</w:t>
      </w:r>
    </w:p>
    <w:p w14:paraId="1BB039D5" w14:textId="77777777" w:rsidR="005112E8" w:rsidRPr="008E1DD7" w:rsidRDefault="005112E8">
      <w:pPr>
        <w:spacing w:after="0" w:line="480" w:lineRule="auto"/>
        <w:rPr>
          <w:rFonts w:ascii="Arial" w:hAnsi="Arial" w:cs="Arial"/>
          <w:noProof w:val="0"/>
        </w:rPr>
      </w:pPr>
      <w:r w:rsidRPr="008E1DD7">
        <w:rPr>
          <w:rFonts w:ascii="Arial" w:hAnsi="Arial" w:cs="Arial"/>
          <w:noProof w:val="0"/>
        </w:rPr>
        <w:t>739–745.</w:t>
      </w:r>
    </w:p>
    <w:p w14:paraId="52A770C7" w14:textId="77777777" w:rsidR="000F6801" w:rsidRPr="008E1DD7" w:rsidRDefault="000F6801">
      <w:pPr>
        <w:spacing w:after="0" w:line="480" w:lineRule="auto"/>
        <w:rPr>
          <w:rFonts w:ascii="Arial" w:hAnsi="Arial" w:cs="Arial"/>
          <w:noProof w:val="0"/>
        </w:rPr>
      </w:pPr>
    </w:p>
    <w:p w14:paraId="7C9E584F" w14:textId="77777777" w:rsidR="000F6801" w:rsidRPr="00CA6581" w:rsidRDefault="000F6801" w:rsidP="00490986">
      <w:pPr>
        <w:spacing w:line="480" w:lineRule="auto"/>
        <w:rPr>
          <w:rFonts w:ascii="Arial" w:hAnsi="Arial" w:cs="Arial"/>
          <w:bCs/>
          <w:noProof w:val="0"/>
        </w:rPr>
      </w:pPr>
      <w:proofErr w:type="gramStart"/>
      <w:r w:rsidRPr="00CA6581">
        <w:rPr>
          <w:rFonts w:ascii="Arial" w:hAnsi="Arial" w:cs="Arial"/>
          <w:noProof w:val="0"/>
        </w:rPr>
        <w:t>Aguirre-</w:t>
      </w:r>
      <w:proofErr w:type="spellStart"/>
      <w:r w:rsidRPr="00CA6581">
        <w:rPr>
          <w:rFonts w:ascii="Arial" w:hAnsi="Arial" w:cs="Arial"/>
          <w:noProof w:val="0"/>
        </w:rPr>
        <w:t>gutiérrez</w:t>
      </w:r>
      <w:proofErr w:type="spellEnd"/>
      <w:r w:rsidRPr="00CA6581">
        <w:rPr>
          <w:rFonts w:ascii="Arial" w:hAnsi="Arial" w:cs="Arial"/>
          <w:noProof w:val="0"/>
        </w:rPr>
        <w:t xml:space="preserve">, J., L.G. </w:t>
      </w:r>
      <w:proofErr w:type="spellStart"/>
      <w:r w:rsidRPr="00CA6581">
        <w:rPr>
          <w:rFonts w:ascii="Arial" w:hAnsi="Arial" w:cs="Arial"/>
          <w:noProof w:val="0"/>
        </w:rPr>
        <w:t>Carvalheiro</w:t>
      </w:r>
      <w:proofErr w:type="spellEnd"/>
      <w:r w:rsidRPr="00CA6581">
        <w:rPr>
          <w:rFonts w:ascii="Arial" w:hAnsi="Arial" w:cs="Arial"/>
          <w:noProof w:val="0"/>
        </w:rPr>
        <w:t xml:space="preserve">, C. </w:t>
      </w:r>
      <w:proofErr w:type="spellStart"/>
      <w:r w:rsidRPr="00CA6581">
        <w:rPr>
          <w:rFonts w:ascii="Arial" w:hAnsi="Arial" w:cs="Arial"/>
          <w:noProof w:val="0"/>
        </w:rPr>
        <w:t>Polce</w:t>
      </w:r>
      <w:proofErr w:type="spellEnd"/>
      <w:r w:rsidRPr="00CA6581">
        <w:rPr>
          <w:rFonts w:ascii="Arial" w:hAnsi="Arial" w:cs="Arial"/>
          <w:noProof w:val="0"/>
        </w:rPr>
        <w:t>, E.E. van Loon, N. </w:t>
      </w:r>
      <w:proofErr w:type="spellStart"/>
      <w:r w:rsidRPr="00CA6581">
        <w:rPr>
          <w:rFonts w:ascii="Arial" w:hAnsi="Arial" w:cs="Arial"/>
          <w:noProof w:val="0"/>
        </w:rPr>
        <w:t>Raes</w:t>
      </w:r>
      <w:proofErr w:type="spellEnd"/>
      <w:r w:rsidRPr="00CA6581">
        <w:rPr>
          <w:rFonts w:ascii="Arial" w:hAnsi="Arial" w:cs="Arial"/>
          <w:noProof w:val="0"/>
        </w:rPr>
        <w:t xml:space="preserve">, M. </w:t>
      </w:r>
      <w:proofErr w:type="spellStart"/>
      <w:r w:rsidRPr="00CA6581">
        <w:rPr>
          <w:rFonts w:ascii="Arial" w:hAnsi="Arial" w:cs="Arial"/>
          <w:noProof w:val="0"/>
        </w:rPr>
        <w:t>Reemer</w:t>
      </w:r>
      <w:proofErr w:type="spellEnd"/>
      <w:r w:rsidRPr="00CA6581">
        <w:rPr>
          <w:rFonts w:ascii="Arial" w:hAnsi="Arial" w:cs="Arial"/>
          <w:noProof w:val="0"/>
        </w:rPr>
        <w:t xml:space="preserve">, J.C. </w:t>
      </w:r>
      <w:proofErr w:type="spellStart"/>
      <w:r w:rsidRPr="00CA6581">
        <w:rPr>
          <w:rFonts w:ascii="Arial" w:hAnsi="Arial" w:cs="Arial"/>
          <w:noProof w:val="0"/>
        </w:rPr>
        <w:t>Biesmeijer</w:t>
      </w:r>
      <w:proofErr w:type="spellEnd"/>
      <w:r w:rsidRPr="00CA6581">
        <w:rPr>
          <w:rFonts w:ascii="Arial" w:hAnsi="Arial" w:cs="Arial"/>
          <w:noProof w:val="0"/>
        </w:rPr>
        <w:t>, and M.G. Chapman.</w:t>
      </w:r>
      <w:proofErr w:type="gramEnd"/>
      <w:r w:rsidR="00490986" w:rsidRPr="00CA6581">
        <w:rPr>
          <w:rFonts w:ascii="Arial" w:hAnsi="Arial" w:cs="Arial"/>
          <w:noProof w:val="0"/>
        </w:rPr>
        <w:t xml:space="preserve"> 2013. </w:t>
      </w:r>
      <w:r w:rsidR="00490986" w:rsidRPr="00CA6581">
        <w:rPr>
          <w:rFonts w:ascii="Arial" w:hAnsi="Arial" w:cs="Arial"/>
          <w:bCs/>
          <w:noProof w:val="0"/>
        </w:rPr>
        <w:t xml:space="preserve">Fit-for-Purpose: Species Distribution Model Performance Depends on Evaluation Criteria – Dutch Hoverflies as a Case Study. </w:t>
      </w:r>
      <w:proofErr w:type="spellStart"/>
      <w:r w:rsidR="00490986" w:rsidRPr="00CA6581">
        <w:rPr>
          <w:rFonts w:ascii="Arial" w:hAnsi="Arial" w:cs="Arial"/>
          <w:noProof w:val="0"/>
        </w:rPr>
        <w:t>PLoS</w:t>
      </w:r>
      <w:proofErr w:type="spellEnd"/>
      <w:r w:rsidR="00490986" w:rsidRPr="00CA6581">
        <w:rPr>
          <w:rFonts w:ascii="Arial" w:hAnsi="Arial" w:cs="Arial"/>
          <w:noProof w:val="0"/>
        </w:rPr>
        <w:t xml:space="preserve"> ONE. 8(5)</w:t>
      </w:r>
      <w:proofErr w:type="gramStart"/>
      <w:r w:rsidR="00490986" w:rsidRPr="00CA6581">
        <w:rPr>
          <w:rFonts w:ascii="Arial" w:hAnsi="Arial" w:cs="Arial"/>
          <w:noProof w:val="0"/>
        </w:rPr>
        <w:t>:</w:t>
      </w:r>
      <w:r w:rsidRPr="00CA6581">
        <w:rPr>
          <w:rFonts w:ascii="Arial" w:hAnsi="Arial" w:cs="Arial"/>
          <w:noProof w:val="0"/>
        </w:rPr>
        <w:t>e63708</w:t>
      </w:r>
      <w:proofErr w:type="gramEnd"/>
      <w:r w:rsidRPr="00CA6581">
        <w:rPr>
          <w:rFonts w:ascii="Arial" w:hAnsi="Arial" w:cs="Arial"/>
          <w:noProof w:val="0"/>
        </w:rPr>
        <w:t>.</w:t>
      </w:r>
    </w:p>
    <w:p w14:paraId="61AEBC9E" w14:textId="77777777" w:rsidR="000F6801" w:rsidRPr="00CA6581" w:rsidRDefault="000F6801">
      <w:pPr>
        <w:spacing w:after="0" w:line="480" w:lineRule="auto"/>
        <w:rPr>
          <w:rFonts w:ascii="Arial" w:hAnsi="Arial" w:cs="Arial"/>
          <w:noProof w:val="0"/>
        </w:rPr>
      </w:pPr>
    </w:p>
    <w:p w14:paraId="0786E539" w14:textId="77777777" w:rsidR="00A358F5" w:rsidRPr="00CA6581" w:rsidRDefault="00A358F5">
      <w:pPr>
        <w:spacing w:after="0" w:line="480" w:lineRule="auto"/>
        <w:rPr>
          <w:rFonts w:ascii="Arial" w:hAnsi="Arial" w:cs="Arial"/>
          <w:noProof w:val="0"/>
        </w:rPr>
      </w:pPr>
      <w:proofErr w:type="spellStart"/>
      <w:proofErr w:type="gramStart"/>
      <w:r w:rsidRPr="00CA6581">
        <w:rPr>
          <w:rFonts w:ascii="Arial" w:hAnsi="Arial" w:cs="Arial"/>
          <w:noProof w:val="0"/>
        </w:rPr>
        <w:t>Araujo</w:t>
      </w:r>
      <w:proofErr w:type="spellEnd"/>
      <w:r w:rsidRPr="00CA6581">
        <w:rPr>
          <w:rFonts w:ascii="Arial" w:hAnsi="Arial" w:cs="Arial"/>
          <w:noProof w:val="0"/>
        </w:rPr>
        <w:t>, M.B. and A. Townsend Peterson.</w:t>
      </w:r>
      <w:proofErr w:type="gramEnd"/>
      <w:r w:rsidRPr="00CA6581">
        <w:rPr>
          <w:rFonts w:ascii="Arial" w:hAnsi="Arial" w:cs="Arial"/>
          <w:noProof w:val="0"/>
        </w:rPr>
        <w:t xml:space="preserve"> 2012. Uses and misuses of bioclimatic envelope </w:t>
      </w:r>
      <w:proofErr w:type="spellStart"/>
      <w:r w:rsidRPr="00CA6581">
        <w:rPr>
          <w:rFonts w:ascii="Arial" w:hAnsi="Arial" w:cs="Arial"/>
          <w:noProof w:val="0"/>
        </w:rPr>
        <w:t>modelling</w:t>
      </w:r>
      <w:proofErr w:type="spellEnd"/>
      <w:r w:rsidRPr="00CA6581">
        <w:rPr>
          <w:rFonts w:ascii="Arial" w:hAnsi="Arial" w:cs="Arial"/>
          <w:noProof w:val="0"/>
        </w:rPr>
        <w:t>. Ecology. 93(7)</w:t>
      </w:r>
      <w:proofErr w:type="gramStart"/>
      <w:r w:rsidRPr="00CA6581">
        <w:rPr>
          <w:rFonts w:ascii="Arial" w:hAnsi="Arial" w:cs="Arial"/>
          <w:noProof w:val="0"/>
        </w:rPr>
        <w:t>:1527</w:t>
      </w:r>
      <w:proofErr w:type="gramEnd"/>
      <w:r w:rsidRPr="00CA6581">
        <w:rPr>
          <w:rFonts w:ascii="Arial" w:hAnsi="Arial" w:cs="Arial"/>
          <w:noProof w:val="0"/>
        </w:rPr>
        <w:t>-1539.</w:t>
      </w:r>
    </w:p>
    <w:p w14:paraId="5D147DCB" w14:textId="77777777" w:rsidR="00A358F5" w:rsidRPr="00CA6581" w:rsidRDefault="00A358F5">
      <w:pPr>
        <w:spacing w:after="0" w:line="480" w:lineRule="auto"/>
        <w:rPr>
          <w:rFonts w:ascii="Arial" w:hAnsi="Arial" w:cs="Arial"/>
          <w:noProof w:val="0"/>
        </w:rPr>
      </w:pPr>
    </w:p>
    <w:p w14:paraId="762AB686" w14:textId="77777777" w:rsidR="00A358F5" w:rsidRPr="00CA6581" w:rsidRDefault="00A358F5">
      <w:pPr>
        <w:spacing w:after="0" w:line="480" w:lineRule="auto"/>
        <w:rPr>
          <w:rFonts w:ascii="Arial" w:hAnsi="Arial" w:cs="Arial"/>
          <w:noProof w:val="0"/>
        </w:rPr>
      </w:pPr>
      <w:proofErr w:type="spellStart"/>
      <w:proofErr w:type="gramStart"/>
      <w:r w:rsidRPr="00CA6581">
        <w:rPr>
          <w:rFonts w:ascii="Arial" w:hAnsi="Arial" w:cs="Arial"/>
          <w:noProof w:val="0"/>
        </w:rPr>
        <w:t>Araujo</w:t>
      </w:r>
      <w:proofErr w:type="spellEnd"/>
      <w:r w:rsidRPr="00CA6581">
        <w:rPr>
          <w:rFonts w:ascii="Arial" w:hAnsi="Arial" w:cs="Arial"/>
          <w:noProof w:val="0"/>
        </w:rPr>
        <w:t xml:space="preserve">, M. B., D. </w:t>
      </w:r>
      <w:proofErr w:type="spellStart"/>
      <w:r w:rsidRPr="00CA6581">
        <w:rPr>
          <w:rFonts w:ascii="Arial" w:hAnsi="Arial" w:cs="Arial"/>
          <w:noProof w:val="0"/>
        </w:rPr>
        <w:t>Alagador</w:t>
      </w:r>
      <w:proofErr w:type="spellEnd"/>
      <w:r w:rsidRPr="00CA6581">
        <w:rPr>
          <w:rFonts w:ascii="Arial" w:hAnsi="Arial" w:cs="Arial"/>
          <w:noProof w:val="0"/>
        </w:rPr>
        <w:t xml:space="preserve">, M. </w:t>
      </w:r>
      <w:proofErr w:type="spellStart"/>
      <w:r w:rsidRPr="00CA6581">
        <w:rPr>
          <w:rFonts w:ascii="Arial" w:hAnsi="Arial" w:cs="Arial"/>
          <w:noProof w:val="0"/>
        </w:rPr>
        <w:t>Cabeza</w:t>
      </w:r>
      <w:proofErr w:type="spellEnd"/>
      <w:r w:rsidRPr="00CA6581">
        <w:rPr>
          <w:rFonts w:ascii="Arial" w:hAnsi="Arial" w:cs="Arial"/>
          <w:noProof w:val="0"/>
        </w:rPr>
        <w:t xml:space="preserve">, D. </w:t>
      </w:r>
      <w:proofErr w:type="spellStart"/>
      <w:r w:rsidRPr="00CA6581">
        <w:rPr>
          <w:rFonts w:ascii="Arial" w:hAnsi="Arial" w:cs="Arial"/>
          <w:noProof w:val="0"/>
        </w:rPr>
        <w:t>Nogue´s</w:t>
      </w:r>
      <w:proofErr w:type="spellEnd"/>
      <w:r w:rsidRPr="00CA6581">
        <w:rPr>
          <w:rFonts w:ascii="Arial" w:hAnsi="Arial" w:cs="Arial"/>
          <w:noProof w:val="0"/>
        </w:rPr>
        <w:t xml:space="preserve">-Bravo, and W. </w:t>
      </w:r>
      <w:proofErr w:type="spellStart"/>
      <w:r w:rsidRPr="00CA6581">
        <w:rPr>
          <w:rFonts w:ascii="Arial" w:hAnsi="Arial" w:cs="Arial"/>
          <w:noProof w:val="0"/>
        </w:rPr>
        <w:t>Thuiller</w:t>
      </w:r>
      <w:proofErr w:type="spellEnd"/>
      <w:r w:rsidRPr="00CA6581">
        <w:rPr>
          <w:rFonts w:ascii="Arial" w:hAnsi="Arial" w:cs="Arial"/>
          <w:noProof w:val="0"/>
        </w:rPr>
        <w:t>.</w:t>
      </w:r>
      <w:proofErr w:type="gramEnd"/>
      <w:r w:rsidRPr="00CA6581">
        <w:rPr>
          <w:rFonts w:ascii="Arial" w:hAnsi="Arial" w:cs="Arial"/>
          <w:noProof w:val="0"/>
        </w:rPr>
        <w:t xml:space="preserve"> 2011. Climate change threatens European conservation areas. Ecol. </w:t>
      </w:r>
      <w:proofErr w:type="spellStart"/>
      <w:r w:rsidRPr="00CA6581">
        <w:rPr>
          <w:rFonts w:ascii="Arial" w:hAnsi="Arial" w:cs="Arial"/>
          <w:noProof w:val="0"/>
        </w:rPr>
        <w:t>Lett</w:t>
      </w:r>
      <w:proofErr w:type="spellEnd"/>
      <w:r w:rsidRPr="00CA6581">
        <w:rPr>
          <w:rFonts w:ascii="Arial" w:hAnsi="Arial" w:cs="Arial"/>
          <w:noProof w:val="0"/>
        </w:rPr>
        <w:t xml:space="preserve">. </w:t>
      </w:r>
      <w:proofErr w:type="gramStart"/>
      <w:r w:rsidRPr="00CA6581">
        <w:rPr>
          <w:rFonts w:ascii="Arial" w:hAnsi="Arial" w:cs="Arial"/>
          <w:noProof w:val="0"/>
        </w:rPr>
        <w:t>14:484–492.</w:t>
      </w:r>
      <w:proofErr w:type="gramEnd"/>
    </w:p>
    <w:p w14:paraId="5FA93474" w14:textId="77777777" w:rsidR="00A358F5" w:rsidRPr="00CA6581" w:rsidRDefault="00A358F5">
      <w:pPr>
        <w:spacing w:after="0" w:line="480" w:lineRule="auto"/>
        <w:rPr>
          <w:rFonts w:ascii="Arial" w:hAnsi="Arial" w:cs="Arial"/>
          <w:noProof w:val="0"/>
        </w:rPr>
      </w:pPr>
    </w:p>
    <w:p w14:paraId="794E370E" w14:textId="77777777" w:rsidR="00A358F5" w:rsidRPr="00CA6581" w:rsidRDefault="00A358F5">
      <w:pPr>
        <w:spacing w:after="0" w:line="480" w:lineRule="auto"/>
        <w:rPr>
          <w:rFonts w:ascii="Arial" w:hAnsi="Arial" w:cs="Arial"/>
          <w:noProof w:val="0"/>
        </w:rPr>
      </w:pPr>
      <w:r w:rsidRPr="00CA6581">
        <w:rPr>
          <w:rFonts w:ascii="Arial" w:hAnsi="Arial" w:cs="Arial"/>
          <w:noProof w:val="0"/>
        </w:rPr>
        <w:t xml:space="preserve">Baker, H.G. 1953. </w:t>
      </w:r>
      <w:proofErr w:type="gramStart"/>
      <w:r w:rsidRPr="00CA6581">
        <w:rPr>
          <w:rFonts w:ascii="Arial" w:hAnsi="Arial" w:cs="Arial"/>
          <w:noProof w:val="0"/>
        </w:rPr>
        <w:t>Self-compatibility and establishment after ‘long distance’ dispersal.</w:t>
      </w:r>
      <w:proofErr w:type="gramEnd"/>
      <w:r w:rsidRPr="00CA6581">
        <w:rPr>
          <w:rFonts w:ascii="Arial" w:hAnsi="Arial" w:cs="Arial"/>
          <w:noProof w:val="0"/>
        </w:rPr>
        <w:t xml:space="preserve"> Evolution. 9(3)</w:t>
      </w:r>
      <w:proofErr w:type="gramStart"/>
      <w:r w:rsidRPr="00CA6581">
        <w:rPr>
          <w:rFonts w:ascii="Arial" w:hAnsi="Arial" w:cs="Arial"/>
          <w:noProof w:val="0"/>
        </w:rPr>
        <w:t>:347</w:t>
      </w:r>
      <w:proofErr w:type="gramEnd"/>
      <w:r w:rsidRPr="00CA6581">
        <w:rPr>
          <w:rFonts w:ascii="Arial" w:hAnsi="Arial" w:cs="Arial"/>
          <w:noProof w:val="0"/>
        </w:rPr>
        <w:t>-349.</w:t>
      </w:r>
    </w:p>
    <w:p w14:paraId="48A30A06" w14:textId="77777777" w:rsidR="00A358F5" w:rsidRPr="00CA6581" w:rsidRDefault="00A358F5">
      <w:pPr>
        <w:spacing w:after="0" w:line="480" w:lineRule="auto"/>
        <w:rPr>
          <w:rFonts w:ascii="Arial" w:hAnsi="Arial" w:cs="Arial"/>
          <w:noProof w:val="0"/>
        </w:rPr>
      </w:pPr>
    </w:p>
    <w:p w14:paraId="31C45E6C" w14:textId="77777777" w:rsidR="00A358F5" w:rsidRPr="00CA6581" w:rsidRDefault="00A358F5">
      <w:pPr>
        <w:spacing w:after="0" w:line="480" w:lineRule="auto"/>
        <w:rPr>
          <w:rFonts w:ascii="Arial" w:hAnsi="Arial" w:cs="Arial"/>
          <w:noProof w:val="0"/>
        </w:rPr>
      </w:pPr>
      <w:proofErr w:type="spellStart"/>
      <w:r w:rsidRPr="00CA6581">
        <w:rPr>
          <w:rFonts w:ascii="Arial" w:hAnsi="Arial" w:cs="Arial"/>
          <w:noProof w:val="0"/>
        </w:rPr>
        <w:t>Batjes</w:t>
      </w:r>
      <w:proofErr w:type="spellEnd"/>
      <w:r w:rsidRPr="00CA6581">
        <w:rPr>
          <w:rFonts w:ascii="Arial" w:hAnsi="Arial" w:cs="Arial"/>
          <w:noProof w:val="0"/>
        </w:rPr>
        <w:t xml:space="preserve">, N.H. 2012. ISRIC-WISE derived soil properties on a 5 by 5 arc-minutes global grid (version 1.2). Report 2012/01. ISRIC – World Soil Information, </w:t>
      </w:r>
      <w:proofErr w:type="spellStart"/>
      <w:r w:rsidRPr="00CA6581">
        <w:rPr>
          <w:rFonts w:ascii="Arial" w:hAnsi="Arial" w:cs="Arial"/>
          <w:noProof w:val="0"/>
        </w:rPr>
        <w:t>Wageningen</w:t>
      </w:r>
      <w:proofErr w:type="spellEnd"/>
      <w:r w:rsidRPr="00CA6581">
        <w:rPr>
          <w:rFonts w:ascii="Arial" w:hAnsi="Arial" w:cs="Arial"/>
          <w:noProof w:val="0"/>
        </w:rPr>
        <w:t xml:space="preserve"> (with data set, available at </w:t>
      </w:r>
      <w:hyperlink r:id="rId11" w:history="1">
        <w:r w:rsidRPr="00CA6581">
          <w:rPr>
            <w:rStyle w:val="Hyperlink"/>
            <w:noProof w:val="0"/>
          </w:rPr>
          <w:t>http://www.isric.org</w:t>
        </w:r>
      </w:hyperlink>
      <w:r w:rsidRPr="00CA6581">
        <w:rPr>
          <w:rFonts w:ascii="Arial" w:hAnsi="Arial" w:cs="Arial"/>
          <w:noProof w:val="0"/>
        </w:rPr>
        <w:t xml:space="preserve">). Report 2012/01.52. </w:t>
      </w:r>
      <w:proofErr w:type="gramStart"/>
      <w:r w:rsidRPr="00CA6581">
        <w:rPr>
          <w:rFonts w:ascii="Arial" w:hAnsi="Arial" w:cs="Arial"/>
          <w:noProof w:val="0"/>
        </w:rPr>
        <w:t>pp</w:t>
      </w:r>
      <w:proofErr w:type="gramEnd"/>
      <w:r w:rsidRPr="00CA6581">
        <w:rPr>
          <w:rFonts w:ascii="Arial" w:hAnsi="Arial" w:cs="Arial"/>
          <w:noProof w:val="0"/>
        </w:rPr>
        <w:t>.;9fig.;6.tab.;48ref.</w:t>
      </w:r>
    </w:p>
    <w:p w14:paraId="556731B2" w14:textId="77777777" w:rsidR="00A358F5" w:rsidRPr="00CA6581" w:rsidRDefault="00A358F5">
      <w:pPr>
        <w:spacing w:after="0" w:line="480" w:lineRule="auto"/>
        <w:rPr>
          <w:rFonts w:ascii="Arial" w:hAnsi="Arial" w:cs="Arial"/>
          <w:noProof w:val="0"/>
        </w:rPr>
      </w:pPr>
    </w:p>
    <w:p w14:paraId="72EA590C" w14:textId="77777777" w:rsidR="00A358F5" w:rsidRPr="00CA6581" w:rsidRDefault="00A358F5">
      <w:pPr>
        <w:spacing w:after="0" w:line="480" w:lineRule="auto"/>
        <w:rPr>
          <w:rFonts w:ascii="Arial" w:hAnsi="Arial" w:cs="Arial"/>
          <w:noProof w:val="0"/>
        </w:rPr>
      </w:pPr>
      <w:proofErr w:type="spellStart"/>
      <w:proofErr w:type="gramStart"/>
      <w:r w:rsidRPr="00CA6581">
        <w:rPr>
          <w:rFonts w:ascii="Arial" w:hAnsi="Arial" w:cs="Arial"/>
          <w:noProof w:val="0"/>
        </w:rPr>
        <w:t>Beaman</w:t>
      </w:r>
      <w:proofErr w:type="spellEnd"/>
      <w:r w:rsidRPr="00CA6581">
        <w:rPr>
          <w:rFonts w:ascii="Arial" w:hAnsi="Arial" w:cs="Arial"/>
          <w:noProof w:val="0"/>
        </w:rPr>
        <w:t>, J. H. 2005.</w:t>
      </w:r>
      <w:proofErr w:type="gramEnd"/>
      <w:r w:rsidRPr="00CA6581">
        <w:rPr>
          <w:rFonts w:ascii="Arial" w:hAnsi="Arial" w:cs="Arial"/>
          <w:noProof w:val="0"/>
        </w:rPr>
        <w:t xml:space="preserve"> Mount </w:t>
      </w:r>
      <w:proofErr w:type="spellStart"/>
      <w:r w:rsidRPr="00CA6581">
        <w:rPr>
          <w:rFonts w:ascii="Arial" w:hAnsi="Arial" w:cs="Arial"/>
          <w:noProof w:val="0"/>
        </w:rPr>
        <w:t>Kinabalu</w:t>
      </w:r>
      <w:proofErr w:type="spellEnd"/>
      <w:r w:rsidRPr="00CA6581">
        <w:rPr>
          <w:rFonts w:ascii="Arial" w:hAnsi="Arial" w:cs="Arial"/>
          <w:noProof w:val="0"/>
        </w:rPr>
        <w:t>: hotspot of plant diversity in Borneo. Biol. Skr. 55:103-127.</w:t>
      </w:r>
    </w:p>
    <w:p w14:paraId="236703F8" w14:textId="77777777" w:rsidR="00A358F5" w:rsidRPr="00CA6581" w:rsidRDefault="00A358F5">
      <w:pPr>
        <w:spacing w:after="0" w:line="480" w:lineRule="auto"/>
        <w:rPr>
          <w:rFonts w:ascii="Arial" w:hAnsi="Arial" w:cs="Arial"/>
          <w:noProof w:val="0"/>
        </w:rPr>
      </w:pPr>
    </w:p>
    <w:p w14:paraId="420FF611" w14:textId="77777777" w:rsidR="00A358F5" w:rsidRPr="00CA6581" w:rsidRDefault="00A358F5">
      <w:pPr>
        <w:spacing w:after="0" w:line="480" w:lineRule="auto"/>
        <w:rPr>
          <w:rFonts w:ascii="Arial" w:hAnsi="Arial" w:cs="Arial"/>
          <w:noProof w:val="0"/>
        </w:rPr>
      </w:pPr>
      <w:proofErr w:type="spellStart"/>
      <w:proofErr w:type="gramStart"/>
      <w:r w:rsidRPr="00CA6581">
        <w:rPr>
          <w:rFonts w:ascii="Arial" w:hAnsi="Arial" w:cs="Arial"/>
          <w:noProof w:val="0"/>
        </w:rPr>
        <w:t>Bonhomme</w:t>
      </w:r>
      <w:proofErr w:type="spellEnd"/>
      <w:r w:rsidRPr="00CA6581">
        <w:rPr>
          <w:rFonts w:ascii="Arial" w:hAnsi="Arial" w:cs="Arial"/>
          <w:noProof w:val="0"/>
        </w:rPr>
        <w:t xml:space="preserve">, V., I. </w:t>
      </w:r>
      <w:proofErr w:type="spellStart"/>
      <w:r w:rsidRPr="00CA6581">
        <w:rPr>
          <w:rFonts w:ascii="Arial" w:hAnsi="Arial" w:cs="Arial"/>
          <w:noProof w:val="0"/>
        </w:rPr>
        <w:t>Gounand</w:t>
      </w:r>
      <w:proofErr w:type="spellEnd"/>
      <w:r w:rsidRPr="00CA6581">
        <w:rPr>
          <w:rFonts w:ascii="Arial" w:hAnsi="Arial" w:cs="Arial"/>
          <w:noProof w:val="0"/>
        </w:rPr>
        <w:t xml:space="preserve">, C. </w:t>
      </w:r>
      <w:proofErr w:type="spellStart"/>
      <w:r w:rsidRPr="00CA6581">
        <w:rPr>
          <w:rFonts w:ascii="Arial" w:hAnsi="Arial" w:cs="Arial"/>
          <w:noProof w:val="0"/>
        </w:rPr>
        <w:t>Alaux</w:t>
      </w:r>
      <w:proofErr w:type="spellEnd"/>
      <w:r w:rsidRPr="00CA6581">
        <w:rPr>
          <w:rFonts w:ascii="Arial" w:hAnsi="Arial" w:cs="Arial"/>
          <w:noProof w:val="0"/>
        </w:rPr>
        <w:t xml:space="preserve">, E. </w:t>
      </w:r>
      <w:proofErr w:type="spellStart"/>
      <w:r w:rsidRPr="00CA6581">
        <w:rPr>
          <w:rFonts w:ascii="Arial" w:hAnsi="Arial" w:cs="Arial"/>
          <w:noProof w:val="0"/>
        </w:rPr>
        <w:t>Jousselin</w:t>
      </w:r>
      <w:proofErr w:type="spellEnd"/>
      <w:r w:rsidRPr="00CA6581">
        <w:rPr>
          <w:rFonts w:ascii="Arial" w:hAnsi="Arial" w:cs="Arial"/>
          <w:noProof w:val="0"/>
        </w:rPr>
        <w:t xml:space="preserve">, D. </w:t>
      </w:r>
      <w:proofErr w:type="spellStart"/>
      <w:r w:rsidRPr="00CA6581">
        <w:rPr>
          <w:rFonts w:ascii="Arial" w:hAnsi="Arial" w:cs="Arial"/>
          <w:noProof w:val="0"/>
        </w:rPr>
        <w:t>Barthélémy</w:t>
      </w:r>
      <w:proofErr w:type="spellEnd"/>
      <w:r w:rsidRPr="00CA6581">
        <w:rPr>
          <w:rFonts w:ascii="Arial" w:hAnsi="Arial" w:cs="Arial"/>
          <w:noProof w:val="0"/>
        </w:rPr>
        <w:t xml:space="preserve">, L. </w:t>
      </w:r>
      <w:proofErr w:type="spellStart"/>
      <w:r w:rsidRPr="00CA6581">
        <w:rPr>
          <w:rFonts w:ascii="Arial" w:hAnsi="Arial" w:cs="Arial"/>
          <w:noProof w:val="0"/>
        </w:rPr>
        <w:t>Gaume</w:t>
      </w:r>
      <w:proofErr w:type="spellEnd"/>
      <w:r w:rsidRPr="00CA6581">
        <w:rPr>
          <w:rFonts w:ascii="Arial" w:hAnsi="Arial" w:cs="Arial"/>
          <w:noProof w:val="0"/>
        </w:rPr>
        <w:t>.</w:t>
      </w:r>
      <w:proofErr w:type="gramEnd"/>
      <w:r w:rsidRPr="00CA6581">
        <w:rPr>
          <w:rFonts w:ascii="Arial" w:hAnsi="Arial" w:cs="Arial"/>
          <w:noProof w:val="0"/>
        </w:rPr>
        <w:t xml:space="preserve"> 2011. The plant-ant </w:t>
      </w:r>
      <w:proofErr w:type="spellStart"/>
      <w:r w:rsidRPr="00CA6581">
        <w:rPr>
          <w:rFonts w:ascii="Arial" w:hAnsi="Arial" w:cs="Arial"/>
          <w:noProof w:val="0"/>
        </w:rPr>
        <w:t>Camponotus</w:t>
      </w:r>
      <w:proofErr w:type="spellEnd"/>
      <w:r w:rsidRPr="00CA6581">
        <w:rPr>
          <w:rFonts w:ascii="Arial" w:hAnsi="Arial" w:cs="Arial"/>
          <w:noProof w:val="0"/>
        </w:rPr>
        <w:t xml:space="preserve"> </w:t>
      </w:r>
      <w:proofErr w:type="spellStart"/>
      <w:r w:rsidRPr="00CA6581">
        <w:rPr>
          <w:rFonts w:ascii="Arial" w:hAnsi="Arial" w:cs="Arial"/>
          <w:noProof w:val="0"/>
        </w:rPr>
        <w:t>schmitzi</w:t>
      </w:r>
      <w:proofErr w:type="spellEnd"/>
      <w:r w:rsidRPr="00CA6581">
        <w:rPr>
          <w:rFonts w:ascii="Arial" w:hAnsi="Arial" w:cs="Arial"/>
          <w:noProof w:val="0"/>
        </w:rPr>
        <w:t xml:space="preserve"> helps its carnivorous host-plant Nepenthes </w:t>
      </w:r>
      <w:proofErr w:type="spellStart"/>
      <w:r w:rsidRPr="00CA6581">
        <w:rPr>
          <w:rFonts w:ascii="Arial" w:hAnsi="Arial" w:cs="Arial"/>
          <w:noProof w:val="0"/>
        </w:rPr>
        <w:t>bicalcarata</w:t>
      </w:r>
      <w:proofErr w:type="spellEnd"/>
      <w:r w:rsidRPr="00CA6581">
        <w:rPr>
          <w:rFonts w:ascii="Arial" w:hAnsi="Arial" w:cs="Arial"/>
          <w:noProof w:val="0"/>
        </w:rPr>
        <w:t xml:space="preserve"> to catch its prey. J. Trop. Ecol. 27(1)</w:t>
      </w:r>
      <w:proofErr w:type="gramStart"/>
      <w:r w:rsidRPr="00CA6581">
        <w:rPr>
          <w:rFonts w:ascii="Arial" w:hAnsi="Arial" w:cs="Arial"/>
          <w:noProof w:val="0"/>
        </w:rPr>
        <w:t>:15</w:t>
      </w:r>
      <w:proofErr w:type="gramEnd"/>
      <w:r w:rsidRPr="00CA6581">
        <w:rPr>
          <w:rFonts w:ascii="Arial" w:hAnsi="Arial" w:cs="Arial"/>
          <w:noProof w:val="0"/>
        </w:rPr>
        <w:t>-24.</w:t>
      </w:r>
    </w:p>
    <w:p w14:paraId="795FD41F" w14:textId="77777777" w:rsidR="00A358F5" w:rsidRPr="00CA6581" w:rsidRDefault="00A358F5">
      <w:pPr>
        <w:spacing w:after="0" w:line="480" w:lineRule="auto"/>
        <w:rPr>
          <w:rFonts w:ascii="Arial" w:hAnsi="Arial" w:cs="Arial"/>
          <w:noProof w:val="0"/>
        </w:rPr>
      </w:pPr>
    </w:p>
    <w:p w14:paraId="6C59A351" w14:textId="77777777" w:rsidR="00A358F5" w:rsidRPr="00CA6581" w:rsidRDefault="00A358F5">
      <w:pPr>
        <w:spacing w:after="0" w:line="480" w:lineRule="auto"/>
        <w:rPr>
          <w:rFonts w:ascii="Arial" w:hAnsi="Arial" w:cs="Arial"/>
          <w:noProof w:val="0"/>
        </w:rPr>
      </w:pPr>
      <w:proofErr w:type="spellStart"/>
      <w:r w:rsidRPr="00CA6581">
        <w:rPr>
          <w:rFonts w:ascii="Arial" w:hAnsi="Arial" w:cs="Arial"/>
          <w:noProof w:val="0"/>
        </w:rPr>
        <w:t>Broennimann</w:t>
      </w:r>
      <w:proofErr w:type="spellEnd"/>
      <w:r w:rsidRPr="00CA6581">
        <w:rPr>
          <w:rFonts w:ascii="Arial" w:hAnsi="Arial" w:cs="Arial"/>
          <w:noProof w:val="0"/>
        </w:rPr>
        <w:t xml:space="preserve">, O., M. C. Fitzpatrick, P. B. </w:t>
      </w:r>
      <w:proofErr w:type="spellStart"/>
      <w:r w:rsidRPr="00CA6581">
        <w:rPr>
          <w:rFonts w:ascii="Arial" w:hAnsi="Arial" w:cs="Arial"/>
          <w:noProof w:val="0"/>
        </w:rPr>
        <w:t>Pearman</w:t>
      </w:r>
      <w:proofErr w:type="spellEnd"/>
      <w:r w:rsidRPr="00CA6581">
        <w:rPr>
          <w:rFonts w:ascii="Arial" w:hAnsi="Arial" w:cs="Arial"/>
          <w:noProof w:val="0"/>
        </w:rPr>
        <w:t xml:space="preserve">, B. </w:t>
      </w:r>
      <w:proofErr w:type="spellStart"/>
      <w:r w:rsidRPr="00CA6581">
        <w:rPr>
          <w:rFonts w:ascii="Arial" w:hAnsi="Arial" w:cs="Arial"/>
          <w:noProof w:val="0"/>
        </w:rPr>
        <w:t>Petitpierre</w:t>
      </w:r>
      <w:proofErr w:type="spellEnd"/>
      <w:r w:rsidRPr="00CA6581">
        <w:rPr>
          <w:rFonts w:ascii="Arial" w:hAnsi="Arial" w:cs="Arial"/>
          <w:noProof w:val="0"/>
        </w:rPr>
        <w:t xml:space="preserve">, L. </w:t>
      </w:r>
      <w:proofErr w:type="spellStart"/>
      <w:r w:rsidRPr="00CA6581">
        <w:rPr>
          <w:rFonts w:ascii="Arial" w:hAnsi="Arial" w:cs="Arial"/>
          <w:noProof w:val="0"/>
        </w:rPr>
        <w:t>Pellissier</w:t>
      </w:r>
      <w:proofErr w:type="spellEnd"/>
      <w:r w:rsidRPr="00CA6581">
        <w:rPr>
          <w:rFonts w:ascii="Arial" w:hAnsi="Arial" w:cs="Arial"/>
          <w:noProof w:val="0"/>
        </w:rPr>
        <w:t xml:space="preserve">, N. G. </w:t>
      </w:r>
      <w:proofErr w:type="spellStart"/>
      <w:r w:rsidRPr="00CA6581">
        <w:rPr>
          <w:rFonts w:ascii="Arial" w:hAnsi="Arial" w:cs="Arial"/>
          <w:noProof w:val="0"/>
        </w:rPr>
        <w:t>Yoccoz</w:t>
      </w:r>
      <w:proofErr w:type="spellEnd"/>
      <w:r w:rsidRPr="00CA6581">
        <w:rPr>
          <w:rFonts w:ascii="Arial" w:hAnsi="Arial" w:cs="Arial"/>
          <w:noProof w:val="0"/>
        </w:rPr>
        <w:t xml:space="preserve">, W. </w:t>
      </w:r>
      <w:proofErr w:type="spellStart"/>
      <w:r w:rsidRPr="00CA6581">
        <w:rPr>
          <w:rFonts w:ascii="Arial" w:hAnsi="Arial" w:cs="Arial"/>
          <w:noProof w:val="0"/>
        </w:rPr>
        <w:t>Thuiller</w:t>
      </w:r>
      <w:proofErr w:type="spellEnd"/>
      <w:r w:rsidRPr="00CA6581">
        <w:rPr>
          <w:rFonts w:ascii="Arial" w:hAnsi="Arial" w:cs="Arial"/>
          <w:noProof w:val="0"/>
        </w:rPr>
        <w:t xml:space="preserve">, M. Fortin, C. </w:t>
      </w:r>
      <w:proofErr w:type="spellStart"/>
      <w:r w:rsidRPr="00CA6581">
        <w:rPr>
          <w:rFonts w:ascii="Arial" w:hAnsi="Arial" w:cs="Arial"/>
          <w:noProof w:val="0"/>
        </w:rPr>
        <w:t>Randin</w:t>
      </w:r>
      <w:proofErr w:type="spellEnd"/>
      <w:r w:rsidRPr="00CA6581">
        <w:rPr>
          <w:rFonts w:ascii="Arial" w:hAnsi="Arial" w:cs="Arial"/>
          <w:noProof w:val="0"/>
        </w:rPr>
        <w:t xml:space="preserve">, N. E. Zimmerman, C. H. Graham, and A. </w:t>
      </w:r>
      <w:proofErr w:type="spellStart"/>
      <w:r w:rsidRPr="00CA6581">
        <w:rPr>
          <w:rFonts w:ascii="Arial" w:hAnsi="Arial" w:cs="Arial"/>
          <w:noProof w:val="0"/>
        </w:rPr>
        <w:t>Guisan</w:t>
      </w:r>
      <w:proofErr w:type="spellEnd"/>
      <w:r w:rsidRPr="00CA6581">
        <w:rPr>
          <w:rFonts w:ascii="Arial" w:hAnsi="Arial" w:cs="Arial"/>
          <w:noProof w:val="0"/>
        </w:rPr>
        <w:t xml:space="preserve">. 2012. Measuring ecological niche overlap from occurrence and spatial environmental data. Global Ecol. </w:t>
      </w:r>
      <w:proofErr w:type="spellStart"/>
      <w:r w:rsidRPr="00CA6581">
        <w:rPr>
          <w:rFonts w:ascii="Arial" w:hAnsi="Arial" w:cs="Arial"/>
          <w:noProof w:val="0"/>
        </w:rPr>
        <w:t>Biogeogr</w:t>
      </w:r>
      <w:proofErr w:type="spellEnd"/>
      <w:r w:rsidRPr="00CA6581">
        <w:rPr>
          <w:rFonts w:ascii="Arial" w:hAnsi="Arial" w:cs="Arial"/>
          <w:noProof w:val="0"/>
        </w:rPr>
        <w:t xml:space="preserve">. </w:t>
      </w:r>
      <w:proofErr w:type="gramStart"/>
      <w:r w:rsidRPr="00CA6581">
        <w:rPr>
          <w:rFonts w:ascii="Arial" w:hAnsi="Arial" w:cs="Arial"/>
          <w:bCs/>
          <w:noProof w:val="0"/>
        </w:rPr>
        <w:t>21</w:t>
      </w:r>
      <w:r w:rsidRPr="00CA6581">
        <w:rPr>
          <w:rFonts w:ascii="Arial" w:hAnsi="Arial" w:cs="Arial"/>
          <w:noProof w:val="0"/>
        </w:rPr>
        <w:t>:481–497.</w:t>
      </w:r>
      <w:proofErr w:type="gramEnd"/>
    </w:p>
    <w:p w14:paraId="45DB5695" w14:textId="77777777" w:rsidR="00A358F5" w:rsidRPr="00CA6581" w:rsidRDefault="00A358F5">
      <w:pPr>
        <w:spacing w:after="0" w:line="480" w:lineRule="auto"/>
        <w:rPr>
          <w:rFonts w:ascii="Arial" w:hAnsi="Arial" w:cs="Arial"/>
          <w:noProof w:val="0"/>
        </w:rPr>
      </w:pPr>
    </w:p>
    <w:p w14:paraId="0A956B39" w14:textId="77777777" w:rsidR="00A358F5" w:rsidRPr="00CA6581" w:rsidRDefault="00A358F5">
      <w:pPr>
        <w:spacing w:after="0" w:line="480" w:lineRule="auto"/>
        <w:rPr>
          <w:rFonts w:ascii="Arial" w:hAnsi="Arial" w:cs="Arial"/>
          <w:noProof w:val="0"/>
        </w:rPr>
      </w:pPr>
      <w:r w:rsidRPr="00CA6581">
        <w:rPr>
          <w:rFonts w:ascii="Arial" w:hAnsi="Arial" w:cs="Arial"/>
          <w:noProof w:val="0"/>
        </w:rPr>
        <w:t xml:space="preserve">Bush, MB, M.R. </w:t>
      </w:r>
      <w:proofErr w:type="spellStart"/>
      <w:r w:rsidRPr="00CA6581">
        <w:rPr>
          <w:rFonts w:ascii="Arial" w:hAnsi="Arial" w:cs="Arial"/>
          <w:noProof w:val="0"/>
        </w:rPr>
        <w:t>Silman</w:t>
      </w:r>
      <w:proofErr w:type="spellEnd"/>
      <w:r w:rsidRPr="00CA6581">
        <w:rPr>
          <w:rFonts w:ascii="Arial" w:hAnsi="Arial" w:cs="Arial"/>
          <w:noProof w:val="0"/>
        </w:rPr>
        <w:t xml:space="preserve">, and D.H. </w:t>
      </w:r>
      <w:proofErr w:type="spellStart"/>
      <w:r w:rsidRPr="00CA6581">
        <w:rPr>
          <w:rFonts w:ascii="Arial" w:hAnsi="Arial" w:cs="Arial"/>
          <w:noProof w:val="0"/>
        </w:rPr>
        <w:t>Urrego</w:t>
      </w:r>
      <w:proofErr w:type="spellEnd"/>
      <w:r w:rsidRPr="00CA6581">
        <w:rPr>
          <w:rFonts w:ascii="Arial" w:hAnsi="Arial" w:cs="Arial"/>
          <w:noProof w:val="0"/>
        </w:rPr>
        <w:t>. 2004. 48,000 years of climate and forest change in a biodiversity hot spot. Science. 303(5659)</w:t>
      </w:r>
      <w:proofErr w:type="gramStart"/>
      <w:r w:rsidRPr="00CA6581">
        <w:rPr>
          <w:rFonts w:ascii="Arial" w:hAnsi="Arial" w:cs="Arial"/>
          <w:noProof w:val="0"/>
        </w:rPr>
        <w:t>:827</w:t>
      </w:r>
      <w:proofErr w:type="gramEnd"/>
      <w:r w:rsidRPr="00CA6581">
        <w:rPr>
          <w:rFonts w:ascii="Arial" w:hAnsi="Arial" w:cs="Arial"/>
          <w:noProof w:val="0"/>
        </w:rPr>
        <w:t>-829.</w:t>
      </w:r>
    </w:p>
    <w:p w14:paraId="213F1C10" w14:textId="77777777" w:rsidR="00A358F5" w:rsidRPr="00CA6581" w:rsidRDefault="00A358F5">
      <w:pPr>
        <w:spacing w:after="0" w:line="480" w:lineRule="auto"/>
        <w:rPr>
          <w:rFonts w:ascii="Arial" w:hAnsi="Arial" w:cs="Arial"/>
          <w:noProof w:val="0"/>
        </w:rPr>
      </w:pPr>
    </w:p>
    <w:p w14:paraId="0D2447B0" w14:textId="77777777" w:rsidR="00A358F5" w:rsidRPr="00CA6581" w:rsidRDefault="00A358F5">
      <w:pPr>
        <w:spacing w:after="0" w:line="480" w:lineRule="auto"/>
        <w:rPr>
          <w:rFonts w:ascii="Arial" w:hAnsi="Arial"/>
          <w:noProof w:val="0"/>
        </w:rPr>
      </w:pPr>
      <w:r w:rsidRPr="00CA6581">
        <w:rPr>
          <w:rFonts w:ascii="Arial" w:hAnsi="Arial"/>
          <w:noProof w:val="0"/>
        </w:rPr>
        <w:t xml:space="preserve">Carroll, C., J.R. Dunk, and A. </w:t>
      </w:r>
      <w:proofErr w:type="spellStart"/>
      <w:r w:rsidRPr="00CA6581">
        <w:rPr>
          <w:rFonts w:ascii="Arial" w:hAnsi="Arial"/>
          <w:noProof w:val="0"/>
        </w:rPr>
        <w:t>Moilanen</w:t>
      </w:r>
      <w:proofErr w:type="spellEnd"/>
      <w:r w:rsidRPr="00CA6581">
        <w:rPr>
          <w:rFonts w:ascii="Arial" w:hAnsi="Arial"/>
          <w:noProof w:val="0"/>
        </w:rPr>
        <w:t>. 2010. Optimizing resiliency of reserve networks to climate change: multispecies conservation planning in the Pacific Northwest, USA. Glob. Change Biol.</w:t>
      </w:r>
      <w:r w:rsidRPr="00CA6581">
        <w:rPr>
          <w:rFonts w:ascii="Arial" w:hAnsi="Arial"/>
          <w:i/>
          <w:noProof w:val="0"/>
        </w:rPr>
        <w:t xml:space="preserve"> </w:t>
      </w:r>
      <w:r w:rsidRPr="00CA6581">
        <w:rPr>
          <w:rFonts w:ascii="Arial" w:hAnsi="Arial"/>
          <w:noProof w:val="0"/>
        </w:rPr>
        <w:t>16(3)</w:t>
      </w:r>
      <w:proofErr w:type="gramStart"/>
      <w:r w:rsidRPr="00CA6581">
        <w:rPr>
          <w:rFonts w:ascii="Arial" w:hAnsi="Arial"/>
          <w:noProof w:val="0"/>
        </w:rPr>
        <w:t>:891</w:t>
      </w:r>
      <w:proofErr w:type="gramEnd"/>
      <w:r w:rsidRPr="00CA6581">
        <w:rPr>
          <w:rFonts w:ascii="Arial" w:hAnsi="Arial"/>
          <w:noProof w:val="0"/>
        </w:rPr>
        <w:t>-904.</w:t>
      </w:r>
    </w:p>
    <w:p w14:paraId="43DEF56B" w14:textId="77777777" w:rsidR="00A358F5" w:rsidRPr="00CA6581" w:rsidRDefault="00A358F5">
      <w:pPr>
        <w:spacing w:after="0" w:line="480" w:lineRule="auto"/>
        <w:rPr>
          <w:rFonts w:ascii="Arial" w:hAnsi="Arial"/>
          <w:noProof w:val="0"/>
        </w:rPr>
      </w:pPr>
    </w:p>
    <w:p w14:paraId="5B79D27A" w14:textId="77777777" w:rsidR="00A358F5" w:rsidRPr="00CA6581" w:rsidRDefault="00A358F5">
      <w:pPr>
        <w:spacing w:after="0" w:line="480" w:lineRule="auto"/>
        <w:rPr>
          <w:rFonts w:ascii="Arial" w:hAnsi="Arial"/>
          <w:noProof w:val="0"/>
        </w:rPr>
      </w:pPr>
      <w:r w:rsidRPr="00CA6581">
        <w:rPr>
          <w:rFonts w:ascii="Arial" w:hAnsi="Arial"/>
          <w:noProof w:val="0"/>
        </w:rPr>
        <w:t xml:space="preserve">Chen, I.C., H.J. </w:t>
      </w:r>
      <w:proofErr w:type="spellStart"/>
      <w:r w:rsidRPr="00CA6581">
        <w:rPr>
          <w:rFonts w:ascii="Arial" w:hAnsi="Arial"/>
          <w:noProof w:val="0"/>
        </w:rPr>
        <w:t>Shiu</w:t>
      </w:r>
      <w:proofErr w:type="spellEnd"/>
      <w:r w:rsidRPr="00CA6581">
        <w:rPr>
          <w:rFonts w:ascii="Arial" w:hAnsi="Arial"/>
          <w:noProof w:val="0"/>
        </w:rPr>
        <w:t xml:space="preserve">, S. </w:t>
      </w:r>
      <w:proofErr w:type="spellStart"/>
      <w:r w:rsidRPr="00CA6581">
        <w:rPr>
          <w:rFonts w:ascii="Arial" w:hAnsi="Arial"/>
          <w:noProof w:val="0"/>
        </w:rPr>
        <w:t>Benedick</w:t>
      </w:r>
      <w:proofErr w:type="spellEnd"/>
      <w:r w:rsidRPr="00CA6581">
        <w:rPr>
          <w:rFonts w:ascii="Arial" w:hAnsi="Arial"/>
          <w:noProof w:val="0"/>
        </w:rPr>
        <w:t xml:space="preserve">, J.D. Holloway, V.K. </w:t>
      </w:r>
      <w:proofErr w:type="spellStart"/>
      <w:r w:rsidRPr="00CA6581">
        <w:rPr>
          <w:rFonts w:ascii="Arial" w:hAnsi="Arial"/>
          <w:noProof w:val="0"/>
        </w:rPr>
        <w:t>Cheye</w:t>
      </w:r>
      <w:proofErr w:type="spellEnd"/>
      <w:r w:rsidRPr="00CA6581">
        <w:rPr>
          <w:rFonts w:ascii="Arial" w:hAnsi="Arial"/>
          <w:noProof w:val="0"/>
        </w:rPr>
        <w:t>, H.S. Barlow, J.K Hill, and C.D. Thomas. 2009. Elevation increases in moth assemblages over 42 years on a tropical mountain. Proceedings Of The National Academy Of Sciences Of The United States Of Amer. 106(5)</w:t>
      </w:r>
      <w:proofErr w:type="gramStart"/>
      <w:r w:rsidRPr="00CA6581">
        <w:rPr>
          <w:rFonts w:ascii="Arial" w:hAnsi="Arial"/>
          <w:noProof w:val="0"/>
        </w:rPr>
        <w:t>:1479</w:t>
      </w:r>
      <w:proofErr w:type="gramEnd"/>
      <w:r w:rsidRPr="00CA6581">
        <w:rPr>
          <w:rFonts w:ascii="Arial" w:hAnsi="Arial"/>
          <w:noProof w:val="0"/>
        </w:rPr>
        <w:t>-1483.</w:t>
      </w:r>
    </w:p>
    <w:p w14:paraId="6B8C6C88" w14:textId="77777777" w:rsidR="00A358F5" w:rsidRPr="00CA6581" w:rsidRDefault="00A358F5">
      <w:pPr>
        <w:spacing w:after="0" w:line="480" w:lineRule="auto"/>
        <w:rPr>
          <w:rFonts w:ascii="Arial" w:hAnsi="Arial"/>
          <w:noProof w:val="0"/>
        </w:rPr>
      </w:pPr>
    </w:p>
    <w:p w14:paraId="052C91EC" w14:textId="77777777" w:rsidR="00A358F5" w:rsidRPr="00CA6581" w:rsidRDefault="00A358F5">
      <w:pPr>
        <w:spacing w:after="0" w:line="480" w:lineRule="auto"/>
        <w:rPr>
          <w:rFonts w:ascii="Arial" w:hAnsi="Arial"/>
          <w:noProof w:val="0"/>
        </w:rPr>
      </w:pPr>
      <w:r w:rsidRPr="00CA6581">
        <w:rPr>
          <w:rFonts w:ascii="Arial" w:hAnsi="Arial"/>
          <w:noProof w:val="0"/>
        </w:rPr>
        <w:t xml:space="preserve">Clarke, C.M., and R.L. </w:t>
      </w:r>
      <w:proofErr w:type="spellStart"/>
      <w:r w:rsidRPr="00CA6581">
        <w:rPr>
          <w:rFonts w:ascii="Arial" w:hAnsi="Arial"/>
          <w:noProof w:val="0"/>
        </w:rPr>
        <w:t>Kitching</w:t>
      </w:r>
      <w:proofErr w:type="spellEnd"/>
      <w:r w:rsidRPr="00CA6581">
        <w:rPr>
          <w:rFonts w:ascii="Arial" w:hAnsi="Arial"/>
          <w:noProof w:val="0"/>
        </w:rPr>
        <w:t xml:space="preserve">. 1993. The metazoan food webs from six </w:t>
      </w:r>
      <w:proofErr w:type="spellStart"/>
      <w:r w:rsidRPr="00CA6581">
        <w:rPr>
          <w:rFonts w:ascii="Arial" w:hAnsi="Arial"/>
          <w:noProof w:val="0"/>
        </w:rPr>
        <w:t>Bornean</w:t>
      </w:r>
      <w:proofErr w:type="spellEnd"/>
      <w:r w:rsidRPr="00CA6581">
        <w:rPr>
          <w:rFonts w:ascii="Arial" w:hAnsi="Arial"/>
          <w:noProof w:val="0"/>
        </w:rPr>
        <w:t xml:space="preserve"> Nepenthes species. Ecol. </w:t>
      </w:r>
      <w:proofErr w:type="spellStart"/>
      <w:r w:rsidRPr="00CA6581">
        <w:rPr>
          <w:rFonts w:ascii="Arial" w:hAnsi="Arial"/>
          <w:noProof w:val="0"/>
        </w:rPr>
        <w:t>Entomol</w:t>
      </w:r>
      <w:proofErr w:type="spellEnd"/>
      <w:r w:rsidRPr="00CA6581">
        <w:rPr>
          <w:rFonts w:ascii="Arial" w:hAnsi="Arial"/>
          <w:noProof w:val="0"/>
        </w:rPr>
        <w:t>. 18(1)</w:t>
      </w:r>
      <w:proofErr w:type="gramStart"/>
      <w:r w:rsidRPr="00CA6581">
        <w:rPr>
          <w:rFonts w:ascii="Arial" w:hAnsi="Arial"/>
          <w:noProof w:val="0"/>
        </w:rPr>
        <w:t>:7</w:t>
      </w:r>
      <w:proofErr w:type="gramEnd"/>
      <w:r w:rsidRPr="00CA6581">
        <w:rPr>
          <w:rFonts w:ascii="Arial" w:hAnsi="Arial"/>
          <w:noProof w:val="0"/>
        </w:rPr>
        <w:t>-16.</w:t>
      </w:r>
    </w:p>
    <w:p w14:paraId="19E6CF99" w14:textId="77777777" w:rsidR="00A358F5" w:rsidRPr="00CA6581" w:rsidRDefault="00A358F5">
      <w:pPr>
        <w:spacing w:after="0" w:line="480" w:lineRule="auto"/>
        <w:rPr>
          <w:rFonts w:ascii="Arial" w:hAnsi="Arial"/>
          <w:noProof w:val="0"/>
        </w:rPr>
      </w:pPr>
    </w:p>
    <w:p w14:paraId="46B6D149" w14:textId="77777777" w:rsidR="00A358F5" w:rsidRPr="00CA6581" w:rsidRDefault="00A358F5">
      <w:pPr>
        <w:spacing w:after="0" w:line="480" w:lineRule="auto"/>
        <w:rPr>
          <w:rFonts w:ascii="Arial" w:hAnsi="Arial"/>
          <w:noProof w:val="0"/>
        </w:rPr>
      </w:pPr>
      <w:proofErr w:type="gramStart"/>
      <w:r w:rsidRPr="00CA6581">
        <w:rPr>
          <w:rFonts w:ascii="Arial" w:hAnsi="Arial"/>
          <w:noProof w:val="0"/>
        </w:rPr>
        <w:t>Clarke, C. 1997.</w:t>
      </w:r>
      <w:proofErr w:type="gramEnd"/>
      <w:r w:rsidRPr="00CA6581">
        <w:rPr>
          <w:rFonts w:ascii="Arial" w:hAnsi="Arial"/>
          <w:noProof w:val="0"/>
        </w:rPr>
        <w:t xml:space="preserve"> </w:t>
      </w:r>
      <w:proofErr w:type="gramStart"/>
      <w:r w:rsidRPr="00CA6581">
        <w:rPr>
          <w:rFonts w:ascii="Arial" w:hAnsi="Arial"/>
          <w:i/>
          <w:noProof w:val="0"/>
        </w:rPr>
        <w:t xml:space="preserve">Nepenthes </w:t>
      </w:r>
      <w:r w:rsidRPr="00CA6581">
        <w:rPr>
          <w:rFonts w:ascii="Arial" w:hAnsi="Arial"/>
          <w:noProof w:val="0"/>
        </w:rPr>
        <w:t xml:space="preserve">of Borneo (Kota </w:t>
      </w:r>
      <w:proofErr w:type="spellStart"/>
      <w:r w:rsidRPr="00CA6581">
        <w:rPr>
          <w:rFonts w:ascii="Arial" w:hAnsi="Arial"/>
          <w:noProof w:val="0"/>
        </w:rPr>
        <w:t>Kinabalu</w:t>
      </w:r>
      <w:proofErr w:type="spellEnd"/>
      <w:r w:rsidRPr="00CA6581">
        <w:rPr>
          <w:rFonts w:ascii="Arial" w:hAnsi="Arial"/>
          <w:noProof w:val="0"/>
        </w:rPr>
        <w:t>, Sabah, Malaysia).</w:t>
      </w:r>
      <w:proofErr w:type="gramEnd"/>
      <w:r w:rsidRPr="00CA6581">
        <w:rPr>
          <w:rFonts w:ascii="Arial" w:hAnsi="Arial"/>
          <w:noProof w:val="0"/>
        </w:rPr>
        <w:t xml:space="preserve"> Natural </w:t>
      </w:r>
    </w:p>
    <w:p w14:paraId="6E87B9E7" w14:textId="77777777" w:rsidR="00A358F5" w:rsidRPr="00CA6581" w:rsidRDefault="00A358F5">
      <w:pPr>
        <w:spacing w:after="0" w:line="480" w:lineRule="auto"/>
        <w:rPr>
          <w:rFonts w:ascii="Arial" w:hAnsi="Arial"/>
          <w:noProof w:val="0"/>
        </w:rPr>
      </w:pPr>
      <w:r w:rsidRPr="00CA6581">
        <w:rPr>
          <w:rFonts w:ascii="Arial" w:hAnsi="Arial"/>
          <w:noProof w:val="0"/>
        </w:rPr>
        <w:t>History Publications.</w:t>
      </w:r>
    </w:p>
    <w:p w14:paraId="67F3D1B2" w14:textId="77777777" w:rsidR="00A358F5" w:rsidRPr="00CA6581" w:rsidRDefault="00A358F5">
      <w:pPr>
        <w:spacing w:after="0" w:line="480" w:lineRule="auto"/>
        <w:rPr>
          <w:rFonts w:ascii="Arial" w:hAnsi="Arial"/>
          <w:noProof w:val="0"/>
        </w:rPr>
      </w:pPr>
    </w:p>
    <w:p w14:paraId="0FC08065" w14:textId="77777777" w:rsidR="00A358F5" w:rsidRPr="00CA6581" w:rsidRDefault="00A358F5">
      <w:pPr>
        <w:spacing w:after="0" w:line="480" w:lineRule="auto"/>
        <w:rPr>
          <w:rFonts w:ascii="Arial" w:hAnsi="Arial"/>
          <w:noProof w:val="0"/>
        </w:rPr>
      </w:pPr>
      <w:r w:rsidRPr="00CA6581">
        <w:rPr>
          <w:rFonts w:ascii="Arial" w:hAnsi="Arial"/>
          <w:noProof w:val="0"/>
        </w:rPr>
        <w:t xml:space="preserve">Clarke, C.M., U. Bauer, C.C. Lee, A.A. </w:t>
      </w:r>
      <w:proofErr w:type="spellStart"/>
      <w:r w:rsidRPr="00CA6581">
        <w:rPr>
          <w:rFonts w:ascii="Arial" w:hAnsi="Arial"/>
          <w:noProof w:val="0"/>
        </w:rPr>
        <w:t>Tuen</w:t>
      </w:r>
      <w:proofErr w:type="spellEnd"/>
      <w:r w:rsidRPr="00CA6581">
        <w:rPr>
          <w:rFonts w:ascii="Arial" w:hAnsi="Arial"/>
          <w:noProof w:val="0"/>
        </w:rPr>
        <w:t xml:space="preserve">, K. </w:t>
      </w:r>
      <w:proofErr w:type="spellStart"/>
      <w:r w:rsidRPr="00CA6581">
        <w:rPr>
          <w:rFonts w:ascii="Arial" w:hAnsi="Arial"/>
          <w:noProof w:val="0"/>
        </w:rPr>
        <w:t>Rembold</w:t>
      </w:r>
      <w:proofErr w:type="spellEnd"/>
      <w:r w:rsidRPr="00CA6581">
        <w:rPr>
          <w:rFonts w:ascii="Arial" w:hAnsi="Arial"/>
          <w:noProof w:val="0"/>
        </w:rPr>
        <w:t>, and J.A. Moran. 2009. Tree shrew lavatories: a novel nitrogen sequestration strategy in a tropical pitcher plant.</w:t>
      </w:r>
      <w:r w:rsidRPr="00CA6581">
        <w:rPr>
          <w:noProof w:val="0"/>
        </w:rPr>
        <w:t xml:space="preserve"> </w:t>
      </w:r>
      <w:r w:rsidRPr="00CA6581">
        <w:rPr>
          <w:rFonts w:ascii="Arial" w:hAnsi="Arial"/>
          <w:noProof w:val="0"/>
        </w:rPr>
        <w:t xml:space="preserve">Biol. </w:t>
      </w:r>
      <w:proofErr w:type="spellStart"/>
      <w:r w:rsidRPr="00CA6581">
        <w:rPr>
          <w:rFonts w:ascii="Arial" w:hAnsi="Arial"/>
          <w:noProof w:val="0"/>
        </w:rPr>
        <w:t>Lett</w:t>
      </w:r>
      <w:proofErr w:type="spellEnd"/>
      <w:r w:rsidRPr="00CA6581">
        <w:rPr>
          <w:rFonts w:ascii="Arial" w:hAnsi="Arial"/>
          <w:noProof w:val="0"/>
        </w:rPr>
        <w:t xml:space="preserve">. </w:t>
      </w:r>
      <w:proofErr w:type="gramStart"/>
      <w:r w:rsidRPr="00CA6581">
        <w:rPr>
          <w:rFonts w:ascii="Arial" w:hAnsi="Arial"/>
          <w:noProof w:val="0"/>
        </w:rPr>
        <w:t>5:632–635.</w:t>
      </w:r>
      <w:proofErr w:type="gramEnd"/>
    </w:p>
    <w:p w14:paraId="670A574A" w14:textId="77777777" w:rsidR="00F01BA3" w:rsidRPr="00CA6581" w:rsidRDefault="00F01BA3">
      <w:pPr>
        <w:spacing w:after="0" w:line="480" w:lineRule="auto"/>
        <w:rPr>
          <w:rFonts w:ascii="Arial" w:hAnsi="Arial"/>
          <w:noProof w:val="0"/>
        </w:rPr>
      </w:pPr>
    </w:p>
    <w:p w14:paraId="12C39F5B" w14:textId="77777777" w:rsidR="00F01BA3" w:rsidRPr="00CA6581" w:rsidRDefault="00F01BA3" w:rsidP="00F01BA3">
      <w:pPr>
        <w:spacing w:after="0" w:line="480" w:lineRule="auto"/>
        <w:rPr>
          <w:rFonts w:ascii="Arial" w:hAnsi="Arial"/>
          <w:noProof w:val="0"/>
        </w:rPr>
      </w:pPr>
      <w:r w:rsidRPr="00CA6581">
        <w:rPr>
          <w:rFonts w:ascii="Arial" w:hAnsi="Arial"/>
          <w:noProof w:val="0"/>
        </w:rPr>
        <w:t>Clarke, C.M. and J.A. Moran. 2011. Incorporating ecological context: a revised protocol for the preservation of Nepenthes pitcher plant specimens (</w:t>
      </w:r>
      <w:proofErr w:type="spellStart"/>
      <w:r w:rsidRPr="00CA6581">
        <w:rPr>
          <w:rFonts w:ascii="Arial" w:hAnsi="Arial"/>
          <w:i/>
          <w:noProof w:val="0"/>
        </w:rPr>
        <w:t>Nepenthaceae</w:t>
      </w:r>
      <w:proofErr w:type="spellEnd"/>
      <w:r w:rsidRPr="00CA6581">
        <w:rPr>
          <w:rFonts w:ascii="Arial" w:hAnsi="Arial"/>
          <w:noProof w:val="0"/>
        </w:rPr>
        <w:t xml:space="preserve">). </w:t>
      </w:r>
      <w:proofErr w:type="spellStart"/>
      <w:r w:rsidRPr="00CA6581">
        <w:rPr>
          <w:rFonts w:ascii="Arial" w:hAnsi="Arial"/>
          <w:noProof w:val="0"/>
        </w:rPr>
        <w:t>Blumea</w:t>
      </w:r>
      <w:proofErr w:type="spellEnd"/>
      <w:r w:rsidRPr="00CA6581">
        <w:rPr>
          <w:rFonts w:ascii="Arial" w:hAnsi="Arial"/>
          <w:noProof w:val="0"/>
        </w:rPr>
        <w:t xml:space="preserve">. </w:t>
      </w:r>
      <w:proofErr w:type="gramStart"/>
      <w:r w:rsidRPr="00CA6581">
        <w:rPr>
          <w:rFonts w:ascii="Arial" w:hAnsi="Arial"/>
          <w:noProof w:val="0"/>
        </w:rPr>
        <w:t>56:225–228.</w:t>
      </w:r>
      <w:proofErr w:type="gramEnd"/>
    </w:p>
    <w:p w14:paraId="75C527FE" w14:textId="77777777" w:rsidR="00A358F5" w:rsidRPr="00CA6581" w:rsidRDefault="00A358F5">
      <w:pPr>
        <w:spacing w:after="0" w:line="480" w:lineRule="auto"/>
        <w:rPr>
          <w:rFonts w:ascii="Arial" w:hAnsi="Arial"/>
          <w:noProof w:val="0"/>
        </w:rPr>
      </w:pPr>
    </w:p>
    <w:p w14:paraId="279C357C" w14:textId="77777777" w:rsidR="00A358F5" w:rsidRPr="00CA6581" w:rsidRDefault="00A358F5">
      <w:pPr>
        <w:spacing w:after="0" w:line="480" w:lineRule="auto"/>
        <w:rPr>
          <w:rFonts w:ascii="Arial" w:hAnsi="Arial"/>
          <w:noProof w:val="0"/>
        </w:rPr>
      </w:pPr>
      <w:r w:rsidRPr="00CA6581">
        <w:rPr>
          <w:rFonts w:ascii="Arial" w:hAnsi="Arial"/>
          <w:noProof w:val="0"/>
        </w:rPr>
        <w:t>Colwell, R.K. and T.F. Rangel. 2009.</w:t>
      </w:r>
      <w:r w:rsidRPr="00CA6581">
        <w:rPr>
          <w:noProof w:val="0"/>
        </w:rPr>
        <w:t xml:space="preserve"> </w:t>
      </w:r>
      <w:r w:rsidRPr="00CA6581">
        <w:rPr>
          <w:rFonts w:ascii="Arial" w:hAnsi="Arial"/>
          <w:noProof w:val="0"/>
        </w:rPr>
        <w:t>Hutchinson's duality: The once and future niche.</w:t>
      </w:r>
    </w:p>
    <w:p w14:paraId="2EBC936A" w14:textId="77777777" w:rsidR="00A358F5" w:rsidRPr="00CA6581" w:rsidRDefault="00A358F5">
      <w:pPr>
        <w:spacing w:after="0" w:line="480" w:lineRule="auto"/>
        <w:rPr>
          <w:rFonts w:ascii="Arial" w:hAnsi="Arial"/>
          <w:noProof w:val="0"/>
        </w:rPr>
      </w:pPr>
      <w:r w:rsidRPr="00CA6581">
        <w:rPr>
          <w:rFonts w:ascii="Arial" w:hAnsi="Arial"/>
          <w:noProof w:val="0"/>
        </w:rPr>
        <w:t xml:space="preserve">P. Natl. Acad. Sci. USA. </w:t>
      </w:r>
      <w:proofErr w:type="gramStart"/>
      <w:r w:rsidRPr="00CA6581">
        <w:rPr>
          <w:rFonts w:ascii="Arial" w:hAnsi="Arial"/>
          <w:noProof w:val="0"/>
        </w:rPr>
        <w:t>106:19651-19658.</w:t>
      </w:r>
      <w:proofErr w:type="gramEnd"/>
    </w:p>
    <w:p w14:paraId="13701A49" w14:textId="77777777" w:rsidR="00A358F5" w:rsidRPr="00CA6581" w:rsidRDefault="00A358F5">
      <w:pPr>
        <w:spacing w:after="0" w:line="480" w:lineRule="auto"/>
        <w:rPr>
          <w:rFonts w:ascii="Arial" w:hAnsi="Arial"/>
          <w:noProof w:val="0"/>
        </w:rPr>
      </w:pPr>
    </w:p>
    <w:p w14:paraId="4EAD0EA7" w14:textId="77777777" w:rsidR="00A358F5" w:rsidRPr="00CA6581" w:rsidRDefault="00A358F5">
      <w:pPr>
        <w:spacing w:after="0" w:line="480" w:lineRule="auto"/>
        <w:rPr>
          <w:rFonts w:ascii="Arial" w:hAnsi="Arial"/>
          <w:noProof w:val="0"/>
        </w:rPr>
      </w:pPr>
      <w:proofErr w:type="spellStart"/>
      <w:r w:rsidRPr="00CA6581">
        <w:rPr>
          <w:rFonts w:ascii="Arial" w:hAnsi="Arial"/>
          <w:noProof w:val="0"/>
        </w:rPr>
        <w:t>Couvreur</w:t>
      </w:r>
      <w:proofErr w:type="spellEnd"/>
      <w:r w:rsidRPr="00CA6581">
        <w:rPr>
          <w:rFonts w:ascii="Arial" w:hAnsi="Arial"/>
          <w:noProof w:val="0"/>
        </w:rPr>
        <w:t>, T.L.P.</w:t>
      </w:r>
      <w:proofErr w:type="gramStart"/>
      <w:r w:rsidRPr="00CA6581">
        <w:rPr>
          <w:rFonts w:ascii="Arial" w:hAnsi="Arial"/>
          <w:noProof w:val="0"/>
        </w:rPr>
        <w:t>,  H</w:t>
      </w:r>
      <w:proofErr w:type="gramEnd"/>
      <w:r w:rsidRPr="00CA6581">
        <w:rPr>
          <w:rFonts w:ascii="Arial" w:hAnsi="Arial"/>
          <w:noProof w:val="0"/>
        </w:rPr>
        <w:t xml:space="preserve">. Porter-Morgan, J.J. </w:t>
      </w:r>
      <w:proofErr w:type="spellStart"/>
      <w:r w:rsidRPr="00CA6581">
        <w:rPr>
          <w:rFonts w:ascii="Arial" w:hAnsi="Arial"/>
          <w:noProof w:val="0"/>
        </w:rPr>
        <w:t>Wieringa</w:t>
      </w:r>
      <w:proofErr w:type="spellEnd"/>
      <w:r w:rsidRPr="00CA6581">
        <w:rPr>
          <w:rFonts w:ascii="Arial" w:hAnsi="Arial"/>
          <w:noProof w:val="0"/>
        </w:rPr>
        <w:t xml:space="preserve">,  and L.W. </w:t>
      </w:r>
      <w:proofErr w:type="spellStart"/>
      <w:r w:rsidRPr="00CA6581">
        <w:rPr>
          <w:rFonts w:ascii="Arial" w:hAnsi="Arial"/>
          <w:noProof w:val="0"/>
        </w:rPr>
        <w:t>Chatrou</w:t>
      </w:r>
      <w:proofErr w:type="spellEnd"/>
      <w:r w:rsidRPr="00CA6581">
        <w:rPr>
          <w:rFonts w:ascii="Arial" w:hAnsi="Arial"/>
          <w:noProof w:val="0"/>
        </w:rPr>
        <w:t xml:space="preserve">. 2011. Little ecological divergence associated with speciation in two African rain forest tree genera. </w:t>
      </w:r>
      <w:proofErr w:type="gramStart"/>
      <w:r w:rsidRPr="00CA6581">
        <w:rPr>
          <w:rFonts w:ascii="Arial" w:hAnsi="Arial"/>
          <w:noProof w:val="0"/>
        </w:rPr>
        <w:t>BMC Evolutionary Bio.</w:t>
      </w:r>
      <w:proofErr w:type="gramEnd"/>
      <w:r w:rsidRPr="00CA6581">
        <w:rPr>
          <w:rFonts w:ascii="Arial" w:hAnsi="Arial"/>
          <w:noProof w:val="0"/>
        </w:rPr>
        <w:t xml:space="preserve"> </w:t>
      </w:r>
      <w:proofErr w:type="gramStart"/>
      <w:r w:rsidRPr="00CA6581">
        <w:rPr>
          <w:rFonts w:ascii="Arial" w:hAnsi="Arial"/>
          <w:noProof w:val="0"/>
        </w:rPr>
        <w:t>11:296-315.</w:t>
      </w:r>
      <w:proofErr w:type="gramEnd"/>
    </w:p>
    <w:p w14:paraId="6017F5FB" w14:textId="77777777" w:rsidR="00A358F5" w:rsidRPr="00CA6581" w:rsidRDefault="00A358F5">
      <w:pPr>
        <w:spacing w:after="0" w:line="480" w:lineRule="auto"/>
        <w:rPr>
          <w:rFonts w:ascii="Arial" w:hAnsi="Arial"/>
          <w:noProof w:val="0"/>
        </w:rPr>
      </w:pPr>
    </w:p>
    <w:p w14:paraId="12448BCF" w14:textId="77777777" w:rsidR="00395D7E" w:rsidRPr="00CA6581" w:rsidRDefault="00395D7E" w:rsidP="00395D7E">
      <w:pPr>
        <w:spacing w:after="0" w:line="480" w:lineRule="auto"/>
        <w:rPr>
          <w:rFonts w:ascii="Arial" w:hAnsi="Arial"/>
          <w:iCs/>
          <w:noProof w:val="0"/>
          <w:color w:val="222222"/>
        </w:rPr>
      </w:pPr>
      <w:proofErr w:type="spellStart"/>
      <w:proofErr w:type="gramStart"/>
      <w:r w:rsidRPr="00CA6581">
        <w:rPr>
          <w:rFonts w:ascii="Arial" w:hAnsi="Arial"/>
          <w:iCs/>
          <w:noProof w:val="0"/>
          <w:color w:val="222222"/>
        </w:rPr>
        <w:t>Danser</w:t>
      </w:r>
      <w:proofErr w:type="spellEnd"/>
      <w:r w:rsidRPr="00CA6581">
        <w:rPr>
          <w:rFonts w:ascii="Arial" w:hAnsi="Arial"/>
          <w:iCs/>
          <w:noProof w:val="0"/>
          <w:color w:val="222222"/>
        </w:rPr>
        <w:t>, B. H. 1928.</w:t>
      </w:r>
      <w:proofErr w:type="gramEnd"/>
      <w:r w:rsidRPr="00CA6581">
        <w:rPr>
          <w:rFonts w:ascii="Arial" w:hAnsi="Arial"/>
          <w:iCs/>
          <w:noProof w:val="0"/>
          <w:color w:val="222222"/>
        </w:rPr>
        <w:t> </w:t>
      </w:r>
      <w:proofErr w:type="gramStart"/>
      <w:r w:rsidRPr="00CA6581">
        <w:rPr>
          <w:rFonts w:ascii="Arial" w:hAnsi="Arial"/>
          <w:iCs/>
          <w:noProof w:val="0"/>
          <w:color w:val="222222"/>
        </w:rPr>
        <w:t xml:space="preserve">The </w:t>
      </w:r>
      <w:proofErr w:type="spellStart"/>
      <w:r w:rsidRPr="00CA6581">
        <w:rPr>
          <w:rFonts w:ascii="Arial" w:hAnsi="Arial"/>
          <w:i/>
          <w:iCs/>
          <w:noProof w:val="0"/>
          <w:color w:val="222222"/>
        </w:rPr>
        <w:t>Nepenthaceae</w:t>
      </w:r>
      <w:proofErr w:type="spellEnd"/>
      <w:r w:rsidRPr="00CA6581">
        <w:rPr>
          <w:rFonts w:ascii="Arial" w:hAnsi="Arial"/>
          <w:iCs/>
          <w:noProof w:val="0"/>
          <w:color w:val="222222"/>
        </w:rPr>
        <w:t xml:space="preserve"> of the Netherlands Indies.</w:t>
      </w:r>
      <w:proofErr w:type="gramEnd"/>
      <w:r w:rsidRPr="00CA6581">
        <w:rPr>
          <w:rFonts w:ascii="Arial" w:hAnsi="Arial"/>
          <w:iCs/>
          <w:noProof w:val="0"/>
          <w:color w:val="222222"/>
        </w:rPr>
        <w:t xml:space="preserve"> Bull. </w:t>
      </w:r>
      <w:proofErr w:type="spellStart"/>
      <w:r w:rsidRPr="00CA6581">
        <w:rPr>
          <w:rFonts w:ascii="Arial" w:hAnsi="Arial"/>
          <w:iCs/>
          <w:noProof w:val="0"/>
          <w:color w:val="222222"/>
        </w:rPr>
        <w:t>Jard</w:t>
      </w:r>
      <w:proofErr w:type="spellEnd"/>
      <w:r w:rsidRPr="00CA6581">
        <w:rPr>
          <w:rFonts w:ascii="Arial" w:hAnsi="Arial"/>
          <w:iCs/>
          <w:noProof w:val="0"/>
          <w:color w:val="222222"/>
        </w:rPr>
        <w:t xml:space="preserve">. Bot. </w:t>
      </w:r>
      <w:proofErr w:type="spellStart"/>
      <w:r w:rsidRPr="00CA6581">
        <w:rPr>
          <w:rFonts w:ascii="Arial" w:hAnsi="Arial"/>
          <w:iCs/>
          <w:noProof w:val="0"/>
          <w:color w:val="222222"/>
        </w:rPr>
        <w:t>Buitenzorg</w:t>
      </w:r>
      <w:proofErr w:type="spellEnd"/>
      <w:r w:rsidRPr="00CA6581">
        <w:rPr>
          <w:rFonts w:ascii="Arial" w:hAnsi="Arial"/>
          <w:iCs/>
          <w:noProof w:val="0"/>
          <w:color w:val="222222"/>
        </w:rPr>
        <w:t>. </w:t>
      </w:r>
      <w:r w:rsidRPr="00CA6581">
        <w:rPr>
          <w:rFonts w:ascii="Arial" w:hAnsi="Arial"/>
          <w:bCs/>
          <w:iCs/>
          <w:noProof w:val="0"/>
          <w:color w:val="222222"/>
        </w:rPr>
        <w:t>3</w:t>
      </w:r>
      <w:r w:rsidRPr="00CA6581">
        <w:rPr>
          <w:rFonts w:ascii="Arial" w:hAnsi="Arial"/>
          <w:iCs/>
          <w:noProof w:val="0"/>
          <w:color w:val="222222"/>
        </w:rPr>
        <w:t>(9)</w:t>
      </w:r>
      <w:proofErr w:type="gramStart"/>
      <w:r w:rsidRPr="00CA6581">
        <w:rPr>
          <w:rFonts w:ascii="Arial" w:hAnsi="Arial"/>
          <w:iCs/>
          <w:noProof w:val="0"/>
          <w:color w:val="222222"/>
        </w:rPr>
        <w:t>:249</w:t>
      </w:r>
      <w:proofErr w:type="gramEnd"/>
      <w:r w:rsidRPr="00CA6581">
        <w:rPr>
          <w:rFonts w:ascii="Arial" w:hAnsi="Arial"/>
          <w:iCs/>
          <w:noProof w:val="0"/>
          <w:color w:val="222222"/>
        </w:rPr>
        <w:t>–438.</w:t>
      </w:r>
    </w:p>
    <w:p w14:paraId="6AB42DB5" w14:textId="77777777" w:rsidR="00A358F5" w:rsidRPr="00CA6581" w:rsidRDefault="00A358F5">
      <w:pPr>
        <w:spacing w:after="0" w:line="480" w:lineRule="auto"/>
        <w:rPr>
          <w:rFonts w:ascii="Arial" w:hAnsi="Arial"/>
          <w:noProof w:val="0"/>
        </w:rPr>
      </w:pPr>
    </w:p>
    <w:p w14:paraId="1D4A6AB9" w14:textId="77777777" w:rsidR="00A358F5" w:rsidRPr="00CA6581" w:rsidRDefault="00A358F5">
      <w:pPr>
        <w:spacing w:after="0" w:line="480" w:lineRule="auto"/>
        <w:rPr>
          <w:rFonts w:ascii="Arial" w:hAnsi="Arial"/>
          <w:noProof w:val="0"/>
        </w:rPr>
      </w:pPr>
      <w:r w:rsidRPr="00CA6581">
        <w:rPr>
          <w:rFonts w:ascii="Arial" w:hAnsi="Arial"/>
          <w:noProof w:val="0"/>
        </w:rPr>
        <w:t xml:space="preserve">Das, I. and A. Haas. 2010. New species of </w:t>
      </w:r>
      <w:proofErr w:type="spellStart"/>
      <w:r w:rsidRPr="00CA6581">
        <w:rPr>
          <w:rFonts w:ascii="Arial" w:hAnsi="Arial"/>
          <w:noProof w:val="0"/>
        </w:rPr>
        <w:t>Microhyla</w:t>
      </w:r>
      <w:proofErr w:type="spellEnd"/>
      <w:r w:rsidRPr="00CA6581">
        <w:rPr>
          <w:rFonts w:ascii="Arial" w:hAnsi="Arial"/>
          <w:noProof w:val="0"/>
        </w:rPr>
        <w:t xml:space="preserve"> from Sarawak: old World’s smallest frogs crawl out of miniature pitcher plants on Borneo (</w:t>
      </w:r>
      <w:proofErr w:type="spellStart"/>
      <w:r w:rsidRPr="00CA6581">
        <w:rPr>
          <w:rFonts w:ascii="Arial" w:hAnsi="Arial"/>
          <w:noProof w:val="0"/>
        </w:rPr>
        <w:t>Amphibia</w:t>
      </w:r>
      <w:proofErr w:type="spellEnd"/>
      <w:r w:rsidRPr="00CA6581">
        <w:rPr>
          <w:rFonts w:ascii="Arial" w:hAnsi="Arial"/>
          <w:noProof w:val="0"/>
        </w:rPr>
        <w:t xml:space="preserve">: </w:t>
      </w:r>
      <w:proofErr w:type="spellStart"/>
      <w:r w:rsidRPr="00CA6581">
        <w:rPr>
          <w:rFonts w:ascii="Arial" w:hAnsi="Arial"/>
          <w:noProof w:val="0"/>
        </w:rPr>
        <w:t>Anura</w:t>
      </w:r>
      <w:proofErr w:type="spellEnd"/>
      <w:r w:rsidRPr="00CA6581">
        <w:rPr>
          <w:rFonts w:ascii="Arial" w:hAnsi="Arial"/>
          <w:noProof w:val="0"/>
        </w:rPr>
        <w:t xml:space="preserve">: </w:t>
      </w:r>
      <w:proofErr w:type="spellStart"/>
      <w:r w:rsidRPr="00CA6581">
        <w:rPr>
          <w:rFonts w:ascii="Arial" w:hAnsi="Arial"/>
          <w:noProof w:val="0"/>
        </w:rPr>
        <w:t>Microhylidae</w:t>
      </w:r>
      <w:proofErr w:type="spellEnd"/>
      <w:r w:rsidRPr="00CA6581">
        <w:rPr>
          <w:rFonts w:ascii="Arial" w:hAnsi="Arial"/>
          <w:noProof w:val="0"/>
        </w:rPr>
        <w:t xml:space="preserve">). </w:t>
      </w:r>
      <w:proofErr w:type="spellStart"/>
      <w:r w:rsidRPr="00CA6581">
        <w:rPr>
          <w:rFonts w:ascii="Arial" w:hAnsi="Arial"/>
          <w:noProof w:val="0"/>
        </w:rPr>
        <w:t>Zootaxa</w:t>
      </w:r>
      <w:proofErr w:type="spellEnd"/>
      <w:r w:rsidRPr="00CA6581">
        <w:rPr>
          <w:rFonts w:ascii="Arial" w:hAnsi="Arial"/>
          <w:noProof w:val="0"/>
        </w:rPr>
        <w:t xml:space="preserve">. </w:t>
      </w:r>
      <w:proofErr w:type="gramStart"/>
      <w:r w:rsidRPr="00CA6581">
        <w:rPr>
          <w:rFonts w:ascii="Arial" w:hAnsi="Arial"/>
          <w:noProof w:val="0"/>
        </w:rPr>
        <w:t>37:52.</w:t>
      </w:r>
      <w:proofErr w:type="gramEnd"/>
    </w:p>
    <w:p w14:paraId="4AECF93F" w14:textId="77777777" w:rsidR="00A358F5" w:rsidRPr="00CA6581" w:rsidRDefault="00A358F5">
      <w:pPr>
        <w:spacing w:after="0" w:line="480" w:lineRule="auto"/>
        <w:rPr>
          <w:rFonts w:ascii="Arial" w:hAnsi="Arial"/>
          <w:noProof w:val="0"/>
        </w:rPr>
      </w:pPr>
    </w:p>
    <w:p w14:paraId="0022CF04" w14:textId="77777777" w:rsidR="00A358F5" w:rsidRPr="00CA6581" w:rsidRDefault="00A358F5">
      <w:pPr>
        <w:spacing w:after="0" w:line="480" w:lineRule="auto"/>
        <w:rPr>
          <w:rFonts w:ascii="Arial" w:hAnsi="Arial"/>
          <w:noProof w:val="0"/>
        </w:rPr>
      </w:pPr>
      <w:proofErr w:type="spellStart"/>
      <w:r w:rsidRPr="00CA6581">
        <w:rPr>
          <w:rFonts w:ascii="Arial" w:hAnsi="Arial"/>
          <w:noProof w:val="0"/>
        </w:rPr>
        <w:t>Elith</w:t>
      </w:r>
      <w:proofErr w:type="spellEnd"/>
      <w:r w:rsidRPr="00CA6581">
        <w:rPr>
          <w:rFonts w:ascii="Arial" w:hAnsi="Arial"/>
          <w:noProof w:val="0"/>
        </w:rPr>
        <w:t>, J., S.J. Phillips, T. Hastie,</w:t>
      </w:r>
      <w:r w:rsidRPr="00CA6581">
        <w:rPr>
          <w:noProof w:val="0"/>
        </w:rPr>
        <w:t xml:space="preserve"> </w:t>
      </w:r>
      <w:r w:rsidRPr="00CA6581">
        <w:rPr>
          <w:rFonts w:ascii="Arial" w:hAnsi="Arial"/>
          <w:noProof w:val="0"/>
        </w:rPr>
        <w:t xml:space="preserve">M. </w:t>
      </w:r>
      <w:proofErr w:type="spellStart"/>
      <w:r w:rsidRPr="00CA6581">
        <w:rPr>
          <w:rFonts w:ascii="Arial" w:hAnsi="Arial"/>
          <w:noProof w:val="0"/>
        </w:rPr>
        <w:t>Dudı</w:t>
      </w:r>
      <w:proofErr w:type="spellEnd"/>
      <w:r w:rsidRPr="00CA6581">
        <w:rPr>
          <w:rFonts w:ascii="Arial" w:hAnsi="Arial"/>
          <w:noProof w:val="0"/>
        </w:rPr>
        <w:t xml:space="preserve">´, Y. E. </w:t>
      </w:r>
      <w:proofErr w:type="spellStart"/>
      <w:r w:rsidRPr="00CA6581">
        <w:rPr>
          <w:rFonts w:ascii="Arial" w:hAnsi="Arial"/>
          <w:noProof w:val="0"/>
        </w:rPr>
        <w:t>Chee</w:t>
      </w:r>
      <w:proofErr w:type="spellEnd"/>
      <w:r w:rsidRPr="00CA6581">
        <w:rPr>
          <w:rFonts w:ascii="Arial" w:hAnsi="Arial"/>
          <w:noProof w:val="0"/>
        </w:rPr>
        <w:t xml:space="preserve">, and C. J. Yates. 2011. A statistical explanation of </w:t>
      </w:r>
      <w:proofErr w:type="spellStart"/>
      <w:r w:rsidRPr="00CA6581">
        <w:rPr>
          <w:rFonts w:ascii="Arial" w:hAnsi="Arial"/>
          <w:noProof w:val="0"/>
        </w:rPr>
        <w:t>MaxEnt</w:t>
      </w:r>
      <w:proofErr w:type="spellEnd"/>
      <w:r w:rsidRPr="00CA6581">
        <w:rPr>
          <w:rFonts w:ascii="Arial" w:hAnsi="Arial"/>
          <w:noProof w:val="0"/>
        </w:rPr>
        <w:t xml:space="preserve"> for ecologists. Divers and Dist. 17(1)</w:t>
      </w:r>
      <w:proofErr w:type="gramStart"/>
      <w:r w:rsidRPr="00CA6581">
        <w:rPr>
          <w:rFonts w:ascii="Arial" w:hAnsi="Arial"/>
          <w:noProof w:val="0"/>
        </w:rPr>
        <w:t>:43</w:t>
      </w:r>
      <w:proofErr w:type="gramEnd"/>
      <w:r w:rsidRPr="00CA6581">
        <w:rPr>
          <w:rFonts w:ascii="Arial" w:hAnsi="Arial"/>
          <w:noProof w:val="0"/>
        </w:rPr>
        <w:t>-57.</w:t>
      </w:r>
    </w:p>
    <w:p w14:paraId="526C79DC" w14:textId="77777777" w:rsidR="00A358F5" w:rsidRPr="00CA6581" w:rsidRDefault="00A358F5">
      <w:pPr>
        <w:spacing w:after="0" w:line="480" w:lineRule="auto"/>
        <w:rPr>
          <w:rFonts w:ascii="Arial" w:hAnsi="Arial"/>
          <w:noProof w:val="0"/>
        </w:rPr>
      </w:pPr>
    </w:p>
    <w:p w14:paraId="268BC99D" w14:textId="77777777" w:rsidR="00A358F5" w:rsidRPr="00CA6581" w:rsidRDefault="00A358F5">
      <w:pPr>
        <w:spacing w:after="0" w:line="480" w:lineRule="auto"/>
        <w:rPr>
          <w:rFonts w:ascii="Arial" w:hAnsi="Arial"/>
          <w:noProof w:val="0"/>
        </w:rPr>
      </w:pPr>
      <w:r w:rsidRPr="00CA6581">
        <w:rPr>
          <w:rFonts w:ascii="Arial" w:hAnsi="Arial"/>
          <w:noProof w:val="0"/>
        </w:rPr>
        <w:t xml:space="preserve">Ellison, A.M. 2003. </w:t>
      </w:r>
      <w:proofErr w:type="gramStart"/>
      <w:r w:rsidRPr="00CA6581">
        <w:rPr>
          <w:rFonts w:ascii="Arial" w:hAnsi="Arial"/>
          <w:noProof w:val="0"/>
        </w:rPr>
        <w:t>The evolutionary ecology of carnivorous plants.</w:t>
      </w:r>
      <w:proofErr w:type="gramEnd"/>
      <w:r w:rsidRPr="00CA6581">
        <w:rPr>
          <w:rFonts w:ascii="Arial" w:hAnsi="Arial"/>
          <w:noProof w:val="0"/>
        </w:rPr>
        <w:t xml:space="preserve"> </w:t>
      </w:r>
      <w:r w:rsidRPr="00CA6581">
        <w:rPr>
          <w:rFonts w:ascii="Arial" w:hAnsi="Arial"/>
          <w:iCs/>
          <w:noProof w:val="0"/>
        </w:rPr>
        <w:t>Advances in Ecol</w:t>
      </w:r>
      <w:r w:rsidRPr="00CA6581">
        <w:rPr>
          <w:rFonts w:ascii="Arial" w:hAnsi="Arial"/>
          <w:noProof w:val="0"/>
        </w:rPr>
        <w:t>. Res</w:t>
      </w:r>
      <w:r w:rsidRPr="00CA6581">
        <w:rPr>
          <w:rFonts w:ascii="Arial" w:hAnsi="Arial"/>
          <w:i/>
          <w:noProof w:val="0"/>
        </w:rPr>
        <w:t xml:space="preserve">. </w:t>
      </w:r>
      <w:r w:rsidRPr="00CA6581">
        <w:rPr>
          <w:rFonts w:ascii="Arial" w:hAnsi="Arial"/>
          <w:noProof w:val="0"/>
        </w:rPr>
        <w:t>33:1-74.</w:t>
      </w:r>
    </w:p>
    <w:p w14:paraId="5BC241FB" w14:textId="77777777" w:rsidR="00A358F5" w:rsidRPr="00CA6581" w:rsidRDefault="00A358F5">
      <w:pPr>
        <w:spacing w:after="0" w:line="480" w:lineRule="auto"/>
        <w:rPr>
          <w:rFonts w:ascii="Arial" w:hAnsi="Arial"/>
          <w:noProof w:val="0"/>
        </w:rPr>
      </w:pPr>
    </w:p>
    <w:p w14:paraId="466A31FE" w14:textId="77777777" w:rsidR="00A358F5" w:rsidRPr="00CA6581" w:rsidRDefault="00A358F5" w:rsidP="00C7002A">
      <w:pPr>
        <w:spacing w:after="0" w:line="480" w:lineRule="auto"/>
        <w:rPr>
          <w:rFonts w:ascii="Arial" w:hAnsi="Arial" w:cs="Arial"/>
          <w:noProof w:val="0"/>
        </w:rPr>
      </w:pPr>
      <w:proofErr w:type="gramStart"/>
      <w:r w:rsidRPr="00CA6581">
        <w:rPr>
          <w:rFonts w:ascii="Arial" w:hAnsi="Arial"/>
          <w:noProof w:val="0"/>
        </w:rPr>
        <w:t>Ellison,</w:t>
      </w:r>
      <w:r w:rsidRPr="00CA6581">
        <w:rPr>
          <w:noProof w:val="0"/>
        </w:rPr>
        <w:t xml:space="preserve"> </w:t>
      </w:r>
      <w:r w:rsidRPr="00CA6581">
        <w:rPr>
          <w:rFonts w:ascii="Arial" w:hAnsi="Arial"/>
          <w:noProof w:val="0"/>
        </w:rPr>
        <w:t xml:space="preserve">A.M. and N.J. </w:t>
      </w:r>
      <w:proofErr w:type="spellStart"/>
      <w:r w:rsidRPr="00CA6581">
        <w:rPr>
          <w:rFonts w:ascii="Arial" w:hAnsi="Arial"/>
          <w:noProof w:val="0"/>
        </w:rPr>
        <w:t>Gotelli</w:t>
      </w:r>
      <w:proofErr w:type="spellEnd"/>
      <w:r w:rsidRPr="00CA6581">
        <w:rPr>
          <w:rFonts w:ascii="Arial" w:hAnsi="Arial"/>
          <w:noProof w:val="0"/>
        </w:rPr>
        <w:t>.</w:t>
      </w:r>
      <w:proofErr w:type="gramEnd"/>
      <w:r w:rsidRPr="00CA6581">
        <w:rPr>
          <w:rFonts w:ascii="Arial" w:hAnsi="Arial"/>
          <w:noProof w:val="0"/>
        </w:rPr>
        <w:t xml:space="preserve"> 2009. Energetics and the evolution of carnivorous plants – Darwin’s ‘most wonderful plants in the world’. J. Exp. Bot. 60:19-42.</w:t>
      </w:r>
    </w:p>
    <w:p w14:paraId="730CC81E" w14:textId="77777777" w:rsidR="00A358F5" w:rsidRPr="00CA6581" w:rsidRDefault="00A358F5">
      <w:pPr>
        <w:spacing w:after="0" w:line="480" w:lineRule="auto"/>
        <w:rPr>
          <w:rFonts w:ascii="Arial" w:hAnsi="Arial" w:cs="Arial"/>
          <w:noProof w:val="0"/>
        </w:rPr>
      </w:pPr>
    </w:p>
    <w:p w14:paraId="4C6627D9" w14:textId="77777777" w:rsidR="00A358F5" w:rsidRPr="00CA6581" w:rsidRDefault="00A358F5">
      <w:pPr>
        <w:spacing w:after="0" w:line="480" w:lineRule="auto"/>
        <w:rPr>
          <w:rFonts w:ascii="Arial" w:hAnsi="Arial" w:cs="Arial"/>
          <w:noProof w:val="0"/>
        </w:rPr>
      </w:pPr>
      <w:r w:rsidRPr="00CA6581">
        <w:rPr>
          <w:rFonts w:ascii="Arial" w:hAnsi="Arial" w:cs="Arial"/>
          <w:noProof w:val="0"/>
        </w:rPr>
        <w:t>Evans, M.E.K., S. A. Smith, R. S. Flynn, and M. J. Donoghue. 2009. Climate, niche evolution, and diversification of the “Bird-Cage” evening primroses (</w:t>
      </w:r>
      <w:proofErr w:type="spellStart"/>
      <w:r w:rsidRPr="00CA6581">
        <w:rPr>
          <w:rFonts w:ascii="Arial" w:hAnsi="Arial" w:cs="Arial"/>
          <w:noProof w:val="0"/>
        </w:rPr>
        <w:t>Oenothera</w:t>
      </w:r>
      <w:proofErr w:type="spellEnd"/>
      <w:r w:rsidRPr="00CA6581">
        <w:rPr>
          <w:rFonts w:ascii="Arial" w:hAnsi="Arial" w:cs="Arial"/>
          <w:noProof w:val="0"/>
        </w:rPr>
        <w:t xml:space="preserve">, Sections </w:t>
      </w:r>
      <w:proofErr w:type="spellStart"/>
      <w:r w:rsidRPr="00CA6581">
        <w:rPr>
          <w:rFonts w:ascii="Arial" w:hAnsi="Arial" w:cs="Arial"/>
          <w:noProof w:val="0"/>
        </w:rPr>
        <w:t>Anogra</w:t>
      </w:r>
      <w:proofErr w:type="spellEnd"/>
      <w:r w:rsidRPr="00CA6581">
        <w:rPr>
          <w:rFonts w:ascii="Arial" w:hAnsi="Arial" w:cs="Arial"/>
          <w:noProof w:val="0"/>
        </w:rPr>
        <w:t xml:space="preserve"> and </w:t>
      </w:r>
      <w:proofErr w:type="spellStart"/>
      <w:r w:rsidRPr="00CA6581">
        <w:rPr>
          <w:rFonts w:ascii="Arial" w:hAnsi="Arial" w:cs="Arial"/>
          <w:noProof w:val="0"/>
        </w:rPr>
        <w:t>Kleinia</w:t>
      </w:r>
      <w:proofErr w:type="spellEnd"/>
      <w:r w:rsidRPr="00CA6581">
        <w:rPr>
          <w:rFonts w:ascii="Arial" w:hAnsi="Arial" w:cs="Arial"/>
          <w:noProof w:val="0"/>
        </w:rPr>
        <w:t xml:space="preserve">). </w:t>
      </w:r>
      <w:r w:rsidRPr="00CA6581">
        <w:rPr>
          <w:rFonts w:ascii="Arial" w:hAnsi="Arial" w:cs="Arial"/>
          <w:iCs/>
          <w:noProof w:val="0"/>
        </w:rPr>
        <w:t>The Amer. Naturalist</w:t>
      </w:r>
      <w:r w:rsidRPr="00CA6581">
        <w:rPr>
          <w:rFonts w:ascii="Arial" w:hAnsi="Arial" w:cs="Arial"/>
          <w:noProof w:val="0"/>
        </w:rPr>
        <w:t xml:space="preserve">. </w:t>
      </w:r>
      <w:proofErr w:type="gramStart"/>
      <w:r w:rsidRPr="00CA6581">
        <w:rPr>
          <w:rFonts w:ascii="Arial" w:hAnsi="Arial" w:cs="Arial"/>
          <w:noProof w:val="0"/>
        </w:rPr>
        <w:t>173:225-240.</w:t>
      </w:r>
      <w:proofErr w:type="gramEnd"/>
    </w:p>
    <w:p w14:paraId="0613A0E7" w14:textId="77777777" w:rsidR="00A358F5" w:rsidRPr="00CA6581" w:rsidRDefault="00A358F5">
      <w:pPr>
        <w:spacing w:after="0" w:line="480" w:lineRule="auto"/>
        <w:rPr>
          <w:rFonts w:ascii="Arial" w:hAnsi="Arial" w:cs="Arial"/>
          <w:noProof w:val="0"/>
        </w:rPr>
      </w:pPr>
    </w:p>
    <w:p w14:paraId="3A107511" w14:textId="77777777" w:rsidR="009B270A" w:rsidRPr="00CA6581" w:rsidRDefault="00B32FB4" w:rsidP="009B270A">
      <w:pPr>
        <w:spacing w:after="0" w:line="480" w:lineRule="auto"/>
        <w:rPr>
          <w:rFonts w:ascii="Arial" w:hAnsi="Arial"/>
          <w:noProof w:val="0"/>
        </w:rPr>
      </w:pPr>
      <w:r w:rsidRPr="00CA6581">
        <w:rPr>
          <w:rFonts w:ascii="Arial" w:hAnsi="Arial"/>
          <w:noProof w:val="0"/>
        </w:rPr>
        <w:t>Field, D.L., M. Pickup, and</w:t>
      </w:r>
      <w:r w:rsidR="00192ACD" w:rsidRPr="00CA6581">
        <w:rPr>
          <w:rFonts w:ascii="Arial" w:hAnsi="Arial"/>
          <w:noProof w:val="0"/>
        </w:rPr>
        <w:t xml:space="preserve"> S.C.</w:t>
      </w:r>
      <w:r w:rsidRPr="00CA6581">
        <w:rPr>
          <w:rFonts w:ascii="Arial" w:hAnsi="Arial"/>
          <w:noProof w:val="0"/>
        </w:rPr>
        <w:t>H. Barrett</w:t>
      </w:r>
      <w:r w:rsidR="00192ACD" w:rsidRPr="00CA6581">
        <w:rPr>
          <w:rFonts w:ascii="Arial" w:hAnsi="Arial"/>
          <w:noProof w:val="0"/>
        </w:rPr>
        <w:t>. 2013.</w:t>
      </w:r>
      <w:r w:rsidRPr="00CA6581" w:rsidDel="009B270A">
        <w:rPr>
          <w:rFonts w:ascii="Arial" w:hAnsi="Arial"/>
          <w:noProof w:val="0"/>
        </w:rPr>
        <w:t xml:space="preserve"> </w:t>
      </w:r>
      <w:r w:rsidR="009B270A" w:rsidRPr="00CA6581">
        <w:rPr>
          <w:rFonts w:ascii="Arial" w:hAnsi="Arial"/>
          <w:noProof w:val="0"/>
        </w:rPr>
        <w:t xml:space="preserve">Ecological context and </w:t>
      </w:r>
      <w:proofErr w:type="spellStart"/>
      <w:r w:rsidR="009B270A" w:rsidRPr="00CA6581">
        <w:rPr>
          <w:rFonts w:ascii="Arial" w:hAnsi="Arial"/>
          <w:noProof w:val="0"/>
        </w:rPr>
        <w:t>metapopulation</w:t>
      </w:r>
      <w:proofErr w:type="spellEnd"/>
      <w:r w:rsidR="009B270A" w:rsidRPr="00CA6581">
        <w:rPr>
          <w:rFonts w:ascii="Arial" w:hAnsi="Arial"/>
          <w:noProof w:val="0"/>
        </w:rPr>
        <w:t xml:space="preserve"> dynamics affect sex-ratio</w:t>
      </w:r>
      <w:r w:rsidR="00192ACD" w:rsidRPr="00CA6581">
        <w:rPr>
          <w:rFonts w:ascii="Arial" w:hAnsi="Arial"/>
          <w:noProof w:val="0"/>
        </w:rPr>
        <w:t xml:space="preserve"> </w:t>
      </w:r>
      <w:r w:rsidR="009B270A" w:rsidRPr="00CA6581">
        <w:rPr>
          <w:rFonts w:ascii="Arial" w:hAnsi="Arial"/>
          <w:noProof w:val="0"/>
        </w:rPr>
        <w:t xml:space="preserve">variation among </w:t>
      </w:r>
      <w:proofErr w:type="spellStart"/>
      <w:r w:rsidR="009B270A" w:rsidRPr="00CA6581">
        <w:rPr>
          <w:rFonts w:ascii="Arial" w:hAnsi="Arial"/>
          <w:noProof w:val="0"/>
        </w:rPr>
        <w:t>dioecious</w:t>
      </w:r>
      <w:proofErr w:type="spellEnd"/>
      <w:r w:rsidR="009B270A" w:rsidRPr="00CA6581">
        <w:rPr>
          <w:rFonts w:ascii="Arial" w:hAnsi="Arial"/>
          <w:noProof w:val="0"/>
        </w:rPr>
        <w:t xml:space="preserve"> plant populations</w:t>
      </w:r>
      <w:r w:rsidR="00192ACD" w:rsidRPr="00CA6581">
        <w:rPr>
          <w:rFonts w:ascii="Arial" w:hAnsi="Arial"/>
          <w:noProof w:val="0"/>
        </w:rPr>
        <w:t>. Ann. Bot. 111:917-923.</w:t>
      </w:r>
    </w:p>
    <w:p w14:paraId="2467DB07" w14:textId="77777777" w:rsidR="00A358F5" w:rsidRPr="00CA6581" w:rsidRDefault="00A358F5">
      <w:pPr>
        <w:spacing w:after="0" w:line="480" w:lineRule="auto"/>
        <w:rPr>
          <w:rFonts w:ascii="Arial" w:hAnsi="Arial" w:cs="Arial"/>
          <w:noProof w:val="0"/>
        </w:rPr>
      </w:pPr>
    </w:p>
    <w:p w14:paraId="3F4A6AD1" w14:textId="77777777" w:rsidR="00A358F5" w:rsidRPr="00CA6581" w:rsidRDefault="00A358F5">
      <w:pPr>
        <w:spacing w:after="0" w:line="480" w:lineRule="auto"/>
        <w:rPr>
          <w:rFonts w:ascii="Arial" w:hAnsi="Arial" w:cs="Arial"/>
          <w:noProof w:val="0"/>
        </w:rPr>
      </w:pPr>
      <w:r w:rsidRPr="00CA6581">
        <w:rPr>
          <w:rFonts w:ascii="Arial" w:hAnsi="Arial" w:cs="Arial"/>
          <w:noProof w:val="0"/>
        </w:rPr>
        <w:t xml:space="preserve">Fielding, A.H. and J.F. Bell. 1997. A review of methods for the assessment of prediction errors in conservation presence/absence models. </w:t>
      </w:r>
      <w:proofErr w:type="spellStart"/>
      <w:r w:rsidRPr="00CA6581">
        <w:rPr>
          <w:rFonts w:ascii="Arial" w:hAnsi="Arial" w:cs="Arial"/>
          <w:noProof w:val="0"/>
        </w:rPr>
        <w:t>Env</w:t>
      </w:r>
      <w:proofErr w:type="spellEnd"/>
      <w:r w:rsidRPr="00CA6581">
        <w:rPr>
          <w:rFonts w:ascii="Arial" w:hAnsi="Arial" w:cs="Arial"/>
          <w:noProof w:val="0"/>
        </w:rPr>
        <w:t xml:space="preserve">. </w:t>
      </w:r>
      <w:proofErr w:type="spellStart"/>
      <w:r w:rsidRPr="00CA6581">
        <w:rPr>
          <w:rFonts w:ascii="Arial" w:hAnsi="Arial" w:cs="Arial"/>
          <w:noProof w:val="0"/>
        </w:rPr>
        <w:t>Conserv</w:t>
      </w:r>
      <w:proofErr w:type="spellEnd"/>
      <w:r w:rsidRPr="00CA6581">
        <w:rPr>
          <w:rFonts w:ascii="Arial" w:hAnsi="Arial" w:cs="Arial"/>
          <w:noProof w:val="0"/>
        </w:rPr>
        <w:t>. 24:38-49.</w:t>
      </w:r>
    </w:p>
    <w:p w14:paraId="24F0B483" w14:textId="77777777" w:rsidR="005112E8" w:rsidRPr="00CA6581" w:rsidRDefault="005112E8">
      <w:pPr>
        <w:spacing w:after="0" w:line="480" w:lineRule="auto"/>
        <w:rPr>
          <w:rFonts w:ascii="Arial" w:hAnsi="Arial" w:cs="Arial"/>
          <w:noProof w:val="0"/>
        </w:rPr>
      </w:pPr>
    </w:p>
    <w:p w14:paraId="4149BE3C" w14:textId="77777777" w:rsidR="005112E8" w:rsidRPr="00CA6581" w:rsidRDefault="005112E8">
      <w:pPr>
        <w:spacing w:after="0" w:line="480" w:lineRule="auto"/>
        <w:rPr>
          <w:rFonts w:ascii="Arial" w:hAnsi="Arial" w:cs="Arial"/>
          <w:noProof w:val="0"/>
        </w:rPr>
      </w:pPr>
      <w:proofErr w:type="spellStart"/>
      <w:r w:rsidRPr="00CA6581">
        <w:rPr>
          <w:rFonts w:ascii="Arial" w:hAnsi="Arial" w:cs="Arial"/>
          <w:noProof w:val="0"/>
        </w:rPr>
        <w:t>Ghalambor</w:t>
      </w:r>
      <w:proofErr w:type="spellEnd"/>
      <w:r w:rsidRPr="00CA6581">
        <w:rPr>
          <w:rFonts w:ascii="Arial" w:hAnsi="Arial" w:cs="Arial"/>
          <w:noProof w:val="0"/>
        </w:rPr>
        <w:t>, C.K., R.B. Huey, P.R. Martin, J.J. Tewksbury, and G. Wang</w:t>
      </w:r>
      <w:r w:rsidRPr="00CA6581">
        <w:rPr>
          <w:rFonts w:ascii="Arial" w:hAnsi="Arial" w:cs="Arial"/>
          <w:bCs/>
          <w:noProof w:val="0"/>
        </w:rPr>
        <w:t xml:space="preserve">. 2006. Are mountain passes higher in the tropics? Janzen's hypothesis revisited. </w:t>
      </w:r>
      <w:proofErr w:type="spellStart"/>
      <w:r w:rsidRPr="00CA6581">
        <w:rPr>
          <w:rFonts w:ascii="Arial" w:hAnsi="Arial" w:cs="Arial"/>
          <w:noProof w:val="0"/>
        </w:rPr>
        <w:t>Integ</w:t>
      </w:r>
      <w:proofErr w:type="spellEnd"/>
      <w:r w:rsidRPr="00CA6581">
        <w:rPr>
          <w:rFonts w:ascii="Arial" w:hAnsi="Arial" w:cs="Arial"/>
          <w:noProof w:val="0"/>
        </w:rPr>
        <w:t>. Compar. Bio. 46(1)</w:t>
      </w:r>
      <w:proofErr w:type="gramStart"/>
      <w:r w:rsidRPr="00CA6581">
        <w:rPr>
          <w:rFonts w:ascii="Arial" w:hAnsi="Arial" w:cs="Arial"/>
          <w:noProof w:val="0"/>
        </w:rPr>
        <w:t>:5</w:t>
      </w:r>
      <w:proofErr w:type="gramEnd"/>
      <w:r w:rsidRPr="00CA6581">
        <w:rPr>
          <w:rFonts w:ascii="Arial" w:hAnsi="Arial" w:cs="Arial"/>
          <w:noProof w:val="0"/>
        </w:rPr>
        <w:t>-17.</w:t>
      </w:r>
    </w:p>
    <w:p w14:paraId="4513E9ED" w14:textId="77777777" w:rsidR="00A358F5" w:rsidRPr="00CA6581" w:rsidRDefault="00A358F5">
      <w:pPr>
        <w:spacing w:after="0" w:line="480" w:lineRule="auto"/>
        <w:rPr>
          <w:rFonts w:ascii="Arial" w:hAnsi="Arial" w:cs="Arial"/>
          <w:noProof w:val="0"/>
        </w:rPr>
      </w:pPr>
    </w:p>
    <w:p w14:paraId="2801F2AE" w14:textId="77777777" w:rsidR="00A358F5" w:rsidRPr="00CA6581" w:rsidRDefault="00A358F5">
      <w:pPr>
        <w:spacing w:after="0" w:line="480" w:lineRule="auto"/>
        <w:rPr>
          <w:rFonts w:ascii="Arial" w:hAnsi="Arial" w:cs="Arial"/>
          <w:noProof w:val="0"/>
        </w:rPr>
      </w:pPr>
      <w:proofErr w:type="gramStart"/>
      <w:r w:rsidRPr="00CA6581">
        <w:rPr>
          <w:rFonts w:ascii="Arial" w:hAnsi="Arial" w:cs="Arial"/>
          <w:noProof w:val="0"/>
        </w:rPr>
        <w:t xml:space="preserve">Gottfried, M., H. Pauli, K. Reiter, and G. </w:t>
      </w:r>
      <w:proofErr w:type="spellStart"/>
      <w:r w:rsidRPr="00CA6581">
        <w:rPr>
          <w:rFonts w:ascii="Arial" w:hAnsi="Arial" w:cs="Arial"/>
          <w:noProof w:val="0"/>
        </w:rPr>
        <w:t>Grabherr</w:t>
      </w:r>
      <w:proofErr w:type="spellEnd"/>
      <w:r w:rsidRPr="00CA6581">
        <w:rPr>
          <w:rFonts w:ascii="Arial" w:hAnsi="Arial" w:cs="Arial"/>
          <w:noProof w:val="0"/>
        </w:rPr>
        <w:t>.</w:t>
      </w:r>
      <w:proofErr w:type="gramEnd"/>
      <w:r w:rsidRPr="00CA6581">
        <w:rPr>
          <w:rFonts w:ascii="Arial" w:hAnsi="Arial" w:cs="Arial"/>
          <w:noProof w:val="0"/>
        </w:rPr>
        <w:t xml:space="preserve"> 1999.  A net-scaled predictive model for changes in species distribution patterns of high mountain plants induced by climate warming. Div. Dist. 5:241–51.</w:t>
      </w:r>
    </w:p>
    <w:p w14:paraId="6DC7BEEC" w14:textId="77777777" w:rsidR="00A358F5" w:rsidRPr="00CA6581" w:rsidRDefault="00A358F5">
      <w:pPr>
        <w:spacing w:after="0" w:line="480" w:lineRule="auto"/>
        <w:rPr>
          <w:rFonts w:ascii="Arial" w:hAnsi="Arial" w:cs="Arial"/>
          <w:noProof w:val="0"/>
        </w:rPr>
      </w:pPr>
    </w:p>
    <w:p w14:paraId="22F4490A" w14:textId="77777777" w:rsidR="00A358F5" w:rsidRPr="00CA6581" w:rsidRDefault="00A358F5">
      <w:pPr>
        <w:spacing w:after="0" w:line="480" w:lineRule="auto"/>
        <w:rPr>
          <w:rFonts w:ascii="Arial" w:hAnsi="Arial" w:cs="Arial"/>
          <w:noProof w:val="0"/>
        </w:rPr>
      </w:pPr>
      <w:proofErr w:type="spellStart"/>
      <w:r w:rsidRPr="00CA6581">
        <w:rPr>
          <w:rFonts w:ascii="Arial" w:hAnsi="Arial" w:cs="Arial"/>
          <w:noProof w:val="0"/>
        </w:rPr>
        <w:t>Grafe</w:t>
      </w:r>
      <w:proofErr w:type="spellEnd"/>
      <w:r w:rsidRPr="00CA6581">
        <w:rPr>
          <w:rFonts w:ascii="Arial" w:hAnsi="Arial" w:cs="Arial"/>
          <w:noProof w:val="0"/>
        </w:rPr>
        <w:t xml:space="preserve">, T.U., C.R. </w:t>
      </w:r>
      <w:proofErr w:type="spellStart"/>
      <w:r w:rsidRPr="00CA6581">
        <w:rPr>
          <w:rFonts w:ascii="Arial" w:hAnsi="Arial" w:cs="Arial"/>
          <w:noProof w:val="0"/>
        </w:rPr>
        <w:t>Schöner</w:t>
      </w:r>
      <w:proofErr w:type="spellEnd"/>
      <w:r w:rsidRPr="00CA6581">
        <w:rPr>
          <w:rFonts w:ascii="Arial" w:hAnsi="Arial" w:cs="Arial"/>
          <w:noProof w:val="0"/>
        </w:rPr>
        <w:t xml:space="preserve">, G. </w:t>
      </w:r>
      <w:proofErr w:type="spellStart"/>
      <w:r w:rsidRPr="00CA6581">
        <w:rPr>
          <w:rFonts w:ascii="Arial" w:hAnsi="Arial" w:cs="Arial"/>
          <w:noProof w:val="0"/>
        </w:rPr>
        <w:t>Kerth</w:t>
      </w:r>
      <w:proofErr w:type="spellEnd"/>
      <w:r w:rsidRPr="00CA6581">
        <w:rPr>
          <w:rFonts w:ascii="Arial" w:hAnsi="Arial" w:cs="Arial"/>
          <w:noProof w:val="0"/>
        </w:rPr>
        <w:t xml:space="preserve">, A. </w:t>
      </w:r>
      <w:proofErr w:type="spellStart"/>
      <w:r w:rsidRPr="00CA6581">
        <w:rPr>
          <w:rFonts w:ascii="Arial" w:hAnsi="Arial" w:cs="Arial"/>
          <w:noProof w:val="0"/>
        </w:rPr>
        <w:t>Junaidi</w:t>
      </w:r>
      <w:proofErr w:type="spellEnd"/>
      <w:r w:rsidRPr="00CA6581">
        <w:rPr>
          <w:rFonts w:ascii="Arial" w:hAnsi="Arial" w:cs="Arial"/>
          <w:noProof w:val="0"/>
        </w:rPr>
        <w:t xml:space="preserve">, and M.G. </w:t>
      </w:r>
      <w:proofErr w:type="spellStart"/>
      <w:r w:rsidRPr="00CA6581">
        <w:rPr>
          <w:rFonts w:ascii="Arial" w:hAnsi="Arial" w:cs="Arial"/>
          <w:noProof w:val="0"/>
        </w:rPr>
        <w:t>Schöner</w:t>
      </w:r>
      <w:proofErr w:type="spellEnd"/>
      <w:r w:rsidRPr="00CA6581">
        <w:rPr>
          <w:rFonts w:ascii="Arial" w:hAnsi="Arial" w:cs="Arial"/>
          <w:noProof w:val="0"/>
        </w:rPr>
        <w:t>. 2011.</w:t>
      </w:r>
      <w:r w:rsidRPr="00CA6581">
        <w:rPr>
          <w:noProof w:val="0"/>
        </w:rPr>
        <w:t xml:space="preserve"> </w:t>
      </w:r>
      <w:r w:rsidRPr="00CA6581">
        <w:rPr>
          <w:rFonts w:ascii="Arial" w:hAnsi="Arial" w:cs="Arial"/>
          <w:noProof w:val="0"/>
        </w:rPr>
        <w:t>A novel resource-service mutualism between bats and pitcher plants. Biol. Letters. 7(3)</w:t>
      </w:r>
      <w:proofErr w:type="gramStart"/>
      <w:r w:rsidRPr="00CA6581">
        <w:rPr>
          <w:rFonts w:ascii="Arial" w:hAnsi="Arial" w:cs="Arial"/>
          <w:noProof w:val="0"/>
        </w:rPr>
        <w:t>:436</w:t>
      </w:r>
      <w:proofErr w:type="gramEnd"/>
      <w:r w:rsidRPr="00CA6581">
        <w:rPr>
          <w:rFonts w:ascii="Arial" w:hAnsi="Arial" w:cs="Arial"/>
          <w:noProof w:val="0"/>
        </w:rPr>
        <w:t>-9.</w:t>
      </w:r>
    </w:p>
    <w:p w14:paraId="10A2CE4A" w14:textId="77777777" w:rsidR="00A358F5" w:rsidRPr="00CA6581" w:rsidRDefault="00A358F5">
      <w:pPr>
        <w:spacing w:after="0" w:line="480" w:lineRule="auto"/>
        <w:rPr>
          <w:rFonts w:ascii="Arial" w:hAnsi="Arial" w:cs="Arial"/>
          <w:noProof w:val="0"/>
        </w:rPr>
      </w:pPr>
    </w:p>
    <w:p w14:paraId="50D0B590" w14:textId="77777777" w:rsidR="00A358F5" w:rsidRPr="00CA6581" w:rsidRDefault="00A358F5">
      <w:pPr>
        <w:shd w:val="clear" w:color="auto" w:fill="FFFFFF"/>
        <w:spacing w:after="0" w:line="480" w:lineRule="auto"/>
        <w:rPr>
          <w:rFonts w:ascii="Arial" w:hAnsi="Arial" w:cs="Lucida Sans Unicode"/>
          <w:noProof w:val="0"/>
        </w:rPr>
      </w:pPr>
      <w:r w:rsidRPr="00CA6581">
        <w:rPr>
          <w:rFonts w:ascii="Arial" w:hAnsi="Arial" w:cs="Lucida Sans Unicode"/>
          <w:noProof w:val="0"/>
          <w:color w:val="222222"/>
        </w:rPr>
        <w:t xml:space="preserve">Graham, C.H., S.R. Ron, J.C. Santos, C.J. Schneider, and C. Moritz. 2004. </w:t>
      </w:r>
      <w:r w:rsidRPr="00CA6581">
        <w:rPr>
          <w:rFonts w:ascii="Arial" w:hAnsi="Arial" w:cs="Lucida Sans Unicode"/>
          <w:noProof w:val="0"/>
        </w:rPr>
        <w:t xml:space="preserve">Integrating </w:t>
      </w:r>
      <w:proofErr w:type="spellStart"/>
      <w:r w:rsidRPr="00CA6581">
        <w:rPr>
          <w:rFonts w:ascii="Arial" w:hAnsi="Arial" w:cs="Lucida Sans Unicode"/>
          <w:noProof w:val="0"/>
        </w:rPr>
        <w:t>phylogenetics</w:t>
      </w:r>
      <w:proofErr w:type="spellEnd"/>
      <w:r w:rsidRPr="00CA6581">
        <w:rPr>
          <w:rFonts w:ascii="Arial" w:hAnsi="Arial" w:cs="Lucida Sans Unicode"/>
          <w:noProof w:val="0"/>
        </w:rPr>
        <w:t xml:space="preserve"> and environmental niche models to explore speciation mechanisms in </w:t>
      </w:r>
      <w:proofErr w:type="spellStart"/>
      <w:r w:rsidRPr="00CA6581">
        <w:rPr>
          <w:rFonts w:ascii="Arial" w:hAnsi="Arial" w:cs="Lucida Sans Unicode"/>
          <w:noProof w:val="0"/>
        </w:rPr>
        <w:t>dendrobatid</w:t>
      </w:r>
      <w:proofErr w:type="spellEnd"/>
      <w:r w:rsidRPr="00CA6581">
        <w:rPr>
          <w:rFonts w:ascii="Arial" w:hAnsi="Arial" w:cs="Lucida Sans Unicode"/>
          <w:noProof w:val="0"/>
        </w:rPr>
        <w:t xml:space="preserve"> frogs. Evolution. </w:t>
      </w:r>
      <w:proofErr w:type="gramStart"/>
      <w:r w:rsidRPr="00CA6581">
        <w:rPr>
          <w:rFonts w:ascii="Arial" w:hAnsi="Arial" w:cs="Lucida Sans Unicode"/>
          <w:noProof w:val="0"/>
        </w:rPr>
        <w:t>58:1781-1793.</w:t>
      </w:r>
      <w:proofErr w:type="gramEnd"/>
    </w:p>
    <w:p w14:paraId="71D2367E" w14:textId="77777777" w:rsidR="00A358F5" w:rsidRPr="00CA6581" w:rsidRDefault="00A358F5">
      <w:pPr>
        <w:shd w:val="clear" w:color="auto" w:fill="FFFFFF"/>
        <w:spacing w:after="0" w:line="480" w:lineRule="auto"/>
        <w:rPr>
          <w:rFonts w:ascii="Arial" w:hAnsi="Arial" w:cs="Lucida Sans Unicode"/>
          <w:noProof w:val="0"/>
        </w:rPr>
      </w:pPr>
    </w:p>
    <w:p w14:paraId="2881702B" w14:textId="77777777" w:rsidR="00A358F5" w:rsidRPr="00CA6581" w:rsidRDefault="00A358F5">
      <w:pPr>
        <w:spacing w:after="0" w:line="480" w:lineRule="auto"/>
        <w:rPr>
          <w:rFonts w:ascii="Arial" w:hAnsi="Arial" w:cs="Arial"/>
          <w:noProof w:val="0"/>
        </w:rPr>
      </w:pPr>
      <w:proofErr w:type="gramStart"/>
      <w:r w:rsidRPr="00CA6581">
        <w:rPr>
          <w:rFonts w:ascii="Arial" w:hAnsi="Arial" w:cs="Arial"/>
          <w:noProof w:val="0"/>
        </w:rPr>
        <w:t xml:space="preserve">Greenwood, M., C. Clarke, C.C. Lee, A. </w:t>
      </w:r>
      <w:proofErr w:type="spellStart"/>
      <w:r w:rsidRPr="00CA6581">
        <w:rPr>
          <w:rFonts w:ascii="Arial" w:hAnsi="Arial" w:cs="Arial"/>
          <w:noProof w:val="0"/>
        </w:rPr>
        <w:t>Gunsalam</w:t>
      </w:r>
      <w:proofErr w:type="spellEnd"/>
      <w:r w:rsidRPr="00CA6581">
        <w:rPr>
          <w:rFonts w:ascii="Arial" w:hAnsi="Arial" w:cs="Arial"/>
          <w:noProof w:val="0"/>
        </w:rPr>
        <w:t>, R.H. Clarke.</w:t>
      </w:r>
      <w:proofErr w:type="gramEnd"/>
      <w:r w:rsidRPr="00CA6581">
        <w:rPr>
          <w:rFonts w:ascii="Arial" w:hAnsi="Arial" w:cs="Arial"/>
          <w:noProof w:val="0"/>
        </w:rPr>
        <w:t xml:space="preserve"> 2011. A unique resource mutualism between the great </w:t>
      </w:r>
      <w:proofErr w:type="spellStart"/>
      <w:r w:rsidRPr="00CA6581">
        <w:rPr>
          <w:rFonts w:ascii="Arial" w:hAnsi="Arial" w:cs="Arial"/>
          <w:noProof w:val="0"/>
        </w:rPr>
        <w:t>Bornean</w:t>
      </w:r>
      <w:proofErr w:type="spellEnd"/>
      <w:r w:rsidRPr="00CA6581">
        <w:rPr>
          <w:rFonts w:ascii="Arial" w:hAnsi="Arial" w:cs="Arial"/>
          <w:noProof w:val="0"/>
        </w:rPr>
        <w:t xml:space="preserve"> pitcher plant, Nepenthes rajah, and members of a small mammal community. </w:t>
      </w:r>
      <w:proofErr w:type="spellStart"/>
      <w:r w:rsidRPr="00CA6581">
        <w:rPr>
          <w:rFonts w:ascii="Arial" w:hAnsi="Arial" w:cs="Arial"/>
          <w:noProof w:val="0"/>
        </w:rPr>
        <w:t>PLoS</w:t>
      </w:r>
      <w:proofErr w:type="spellEnd"/>
      <w:r w:rsidRPr="00CA6581">
        <w:rPr>
          <w:rFonts w:ascii="Arial" w:hAnsi="Arial" w:cs="Arial"/>
          <w:noProof w:val="0"/>
        </w:rPr>
        <w:t xml:space="preserve"> ONE. 6(6)</w:t>
      </w:r>
      <w:proofErr w:type="gramStart"/>
      <w:r w:rsidRPr="00CA6581">
        <w:rPr>
          <w:rFonts w:ascii="Arial" w:hAnsi="Arial" w:cs="Arial"/>
          <w:noProof w:val="0"/>
        </w:rPr>
        <w:t>:e21114</w:t>
      </w:r>
      <w:proofErr w:type="gramEnd"/>
      <w:r w:rsidRPr="00CA6581">
        <w:rPr>
          <w:rFonts w:ascii="Arial" w:hAnsi="Arial" w:cs="Arial"/>
          <w:noProof w:val="0"/>
        </w:rPr>
        <w:t>.</w:t>
      </w:r>
    </w:p>
    <w:p w14:paraId="08B8E6C9" w14:textId="77777777" w:rsidR="00A358F5" w:rsidRPr="00CA6581" w:rsidRDefault="00A358F5">
      <w:pPr>
        <w:spacing w:after="0" w:line="480" w:lineRule="auto"/>
        <w:rPr>
          <w:rFonts w:ascii="Arial" w:hAnsi="Arial" w:cs="Arial"/>
          <w:noProof w:val="0"/>
        </w:rPr>
      </w:pPr>
    </w:p>
    <w:p w14:paraId="387A533C" w14:textId="77777777" w:rsidR="00A358F5" w:rsidRPr="00CA6581" w:rsidRDefault="00372D9C">
      <w:pPr>
        <w:spacing w:after="0" w:line="480" w:lineRule="auto"/>
        <w:rPr>
          <w:rFonts w:ascii="Arial" w:hAnsi="Arial"/>
          <w:iCs/>
          <w:noProof w:val="0"/>
          <w:color w:val="222222"/>
        </w:rPr>
      </w:pPr>
      <w:r w:rsidRPr="00CA6581">
        <w:rPr>
          <w:rFonts w:ascii="Arial" w:hAnsi="Arial"/>
          <w:iCs/>
          <w:noProof w:val="0"/>
          <w:color w:val="222222"/>
        </w:rPr>
        <w:t xml:space="preserve">Hall, R. (1998). </w:t>
      </w:r>
      <w:proofErr w:type="gramStart"/>
      <w:r w:rsidRPr="00CA6581">
        <w:rPr>
          <w:rFonts w:ascii="Arial" w:hAnsi="Arial"/>
          <w:iCs/>
          <w:noProof w:val="0"/>
          <w:color w:val="222222"/>
        </w:rPr>
        <w:t>The plate tectonics of Cenozoic SE Asia and the distribution of land and sea.</w:t>
      </w:r>
      <w:proofErr w:type="gramEnd"/>
      <w:r w:rsidRPr="00CA6581">
        <w:rPr>
          <w:rFonts w:ascii="Arial" w:hAnsi="Arial"/>
          <w:iCs/>
          <w:noProof w:val="0"/>
          <w:color w:val="222222"/>
        </w:rPr>
        <w:t xml:space="preserve"> </w:t>
      </w:r>
      <w:proofErr w:type="gramStart"/>
      <w:r w:rsidRPr="00CA6581">
        <w:rPr>
          <w:rFonts w:ascii="Arial" w:hAnsi="Arial"/>
          <w:iCs/>
          <w:noProof w:val="0"/>
          <w:color w:val="222222"/>
        </w:rPr>
        <w:t>Biogeography and geological evolution of SE Asia  (</w:t>
      </w:r>
      <w:proofErr w:type="spellStart"/>
      <w:r w:rsidRPr="00CA6581">
        <w:rPr>
          <w:rFonts w:ascii="Arial" w:hAnsi="Arial"/>
          <w:iCs/>
          <w:noProof w:val="0"/>
          <w:color w:val="222222"/>
        </w:rPr>
        <w:t>eds</w:t>
      </w:r>
      <w:proofErr w:type="spellEnd"/>
      <w:r w:rsidRPr="00CA6581">
        <w:rPr>
          <w:rFonts w:ascii="Arial" w:hAnsi="Arial"/>
          <w:iCs/>
          <w:noProof w:val="0"/>
          <w:color w:val="222222"/>
        </w:rPr>
        <w:t xml:space="preserve"> R. Hall &amp; J.D. Holloway), pp. 99–131.</w:t>
      </w:r>
      <w:proofErr w:type="gramEnd"/>
      <w:r w:rsidRPr="00CA6581">
        <w:rPr>
          <w:rFonts w:ascii="Arial" w:hAnsi="Arial"/>
          <w:iCs/>
          <w:noProof w:val="0"/>
          <w:color w:val="222222"/>
        </w:rPr>
        <w:t xml:space="preserve"> </w:t>
      </w:r>
      <w:proofErr w:type="spellStart"/>
      <w:proofErr w:type="gramStart"/>
      <w:r w:rsidRPr="00CA6581">
        <w:rPr>
          <w:rFonts w:ascii="Arial" w:hAnsi="Arial"/>
          <w:iCs/>
          <w:noProof w:val="0"/>
          <w:color w:val="222222"/>
        </w:rPr>
        <w:t>Backhuys</w:t>
      </w:r>
      <w:proofErr w:type="spellEnd"/>
      <w:r w:rsidRPr="00CA6581">
        <w:rPr>
          <w:rFonts w:ascii="Arial" w:hAnsi="Arial"/>
          <w:iCs/>
          <w:noProof w:val="0"/>
          <w:color w:val="222222"/>
        </w:rPr>
        <w:t xml:space="preserve"> Publishers, Leiden, The Netherlands.</w:t>
      </w:r>
      <w:proofErr w:type="gramEnd"/>
    </w:p>
    <w:p w14:paraId="47D7F0B3" w14:textId="77777777" w:rsidR="00372D9C" w:rsidRPr="00CA6581" w:rsidRDefault="00372D9C">
      <w:pPr>
        <w:spacing w:after="0" w:line="480" w:lineRule="auto"/>
        <w:rPr>
          <w:rFonts w:ascii="Arial" w:hAnsi="Arial" w:cs="Arial"/>
          <w:noProof w:val="0"/>
        </w:rPr>
      </w:pPr>
    </w:p>
    <w:p w14:paraId="4239DCF1" w14:textId="77777777" w:rsidR="00A358F5" w:rsidRPr="00CA6581" w:rsidRDefault="00A358F5">
      <w:pPr>
        <w:spacing w:after="0" w:line="480" w:lineRule="auto"/>
        <w:rPr>
          <w:rFonts w:ascii="Arial" w:hAnsi="Arial" w:cs="Arial"/>
          <w:noProof w:val="0"/>
        </w:rPr>
      </w:pPr>
      <w:r w:rsidRPr="00CA6581">
        <w:rPr>
          <w:rFonts w:ascii="Arial" w:hAnsi="Arial" w:cs="Arial"/>
          <w:noProof w:val="0"/>
        </w:rPr>
        <w:t xml:space="preserve">Holt, R.D. 2009. Bringing the </w:t>
      </w:r>
      <w:proofErr w:type="spellStart"/>
      <w:r w:rsidRPr="00CA6581">
        <w:rPr>
          <w:rFonts w:ascii="Arial" w:hAnsi="Arial" w:cs="Arial"/>
          <w:noProof w:val="0"/>
        </w:rPr>
        <w:t>Hutchinsoian</w:t>
      </w:r>
      <w:proofErr w:type="spellEnd"/>
      <w:r w:rsidRPr="00CA6581">
        <w:rPr>
          <w:rFonts w:ascii="Arial" w:hAnsi="Arial" w:cs="Arial"/>
          <w:noProof w:val="0"/>
        </w:rPr>
        <w:t xml:space="preserve"> niche into the 21</w:t>
      </w:r>
      <w:r w:rsidRPr="00CA6581">
        <w:rPr>
          <w:rFonts w:ascii="Arial" w:hAnsi="Arial" w:cs="Arial"/>
          <w:noProof w:val="0"/>
          <w:vertAlign w:val="superscript"/>
        </w:rPr>
        <w:t>st</w:t>
      </w:r>
      <w:r w:rsidRPr="00CA6581">
        <w:rPr>
          <w:rFonts w:ascii="Arial" w:hAnsi="Arial" w:cs="Arial"/>
          <w:noProof w:val="0"/>
        </w:rPr>
        <w:t xml:space="preserve"> century: Ecological and evolutionary perspectives. PNAS. 106(2)</w:t>
      </w:r>
      <w:proofErr w:type="gramStart"/>
      <w:r w:rsidRPr="00CA6581">
        <w:rPr>
          <w:rFonts w:ascii="Arial" w:hAnsi="Arial" w:cs="Arial"/>
          <w:noProof w:val="0"/>
        </w:rPr>
        <w:t>:19659</w:t>
      </w:r>
      <w:proofErr w:type="gramEnd"/>
      <w:r w:rsidRPr="00CA6581">
        <w:rPr>
          <w:rFonts w:ascii="Arial" w:hAnsi="Arial" w:cs="Arial"/>
          <w:noProof w:val="0"/>
        </w:rPr>
        <w:t>-19665.</w:t>
      </w:r>
    </w:p>
    <w:p w14:paraId="40DDE231" w14:textId="77777777" w:rsidR="00A358F5" w:rsidRPr="00CA6581" w:rsidRDefault="00A358F5">
      <w:pPr>
        <w:spacing w:after="0" w:line="480" w:lineRule="auto"/>
        <w:rPr>
          <w:rFonts w:ascii="Arial" w:hAnsi="Arial" w:cs="Arial"/>
          <w:noProof w:val="0"/>
        </w:rPr>
      </w:pPr>
    </w:p>
    <w:p w14:paraId="1B3B4712" w14:textId="77777777" w:rsidR="00A358F5" w:rsidRPr="00CA6581" w:rsidRDefault="00372D9C" w:rsidP="00C860FE">
      <w:pPr>
        <w:spacing w:after="0" w:line="480" w:lineRule="auto"/>
        <w:rPr>
          <w:rFonts w:ascii="Arial" w:hAnsi="Arial"/>
          <w:noProof w:val="0"/>
          <w:color w:val="222222"/>
        </w:rPr>
      </w:pPr>
      <w:r w:rsidRPr="00CA6581">
        <w:rPr>
          <w:rFonts w:ascii="Arial" w:hAnsi="Arial"/>
          <w:noProof w:val="0"/>
          <w:color w:val="222222"/>
        </w:rPr>
        <w:t xml:space="preserve">Holt, R.D., Barfield, M. &amp; </w:t>
      </w:r>
      <w:proofErr w:type="spellStart"/>
      <w:r w:rsidRPr="00CA6581">
        <w:rPr>
          <w:rFonts w:ascii="Arial" w:hAnsi="Arial"/>
          <w:noProof w:val="0"/>
          <w:color w:val="222222"/>
        </w:rPr>
        <w:t>Gomulkiewicz</w:t>
      </w:r>
      <w:proofErr w:type="spellEnd"/>
      <w:r w:rsidRPr="00CA6581">
        <w:rPr>
          <w:rFonts w:ascii="Arial" w:hAnsi="Arial"/>
          <w:noProof w:val="0"/>
          <w:color w:val="222222"/>
        </w:rPr>
        <w:t>, R. (2005). Theories of</w:t>
      </w:r>
      <w:r w:rsidR="00C860FE" w:rsidRPr="00CA6581">
        <w:rPr>
          <w:rFonts w:ascii="Arial" w:hAnsi="Arial"/>
          <w:noProof w:val="0"/>
          <w:color w:val="222222"/>
        </w:rPr>
        <w:t xml:space="preserve"> </w:t>
      </w:r>
      <w:r w:rsidRPr="00CA6581">
        <w:rPr>
          <w:rFonts w:ascii="Arial" w:hAnsi="Arial"/>
          <w:noProof w:val="0"/>
          <w:color w:val="222222"/>
        </w:rPr>
        <w:t>niche conservatism and evolution: could exotic species be</w:t>
      </w:r>
      <w:r w:rsidR="00C860FE" w:rsidRPr="00CA6581">
        <w:rPr>
          <w:rFonts w:ascii="Arial" w:hAnsi="Arial"/>
          <w:noProof w:val="0"/>
          <w:color w:val="222222"/>
        </w:rPr>
        <w:t xml:space="preserve"> potential tests</w:t>
      </w:r>
      <w:proofErr w:type="gramStart"/>
      <w:r w:rsidR="00C860FE" w:rsidRPr="00CA6581">
        <w:rPr>
          <w:rFonts w:ascii="Arial" w:hAnsi="Arial"/>
          <w:noProof w:val="0"/>
          <w:color w:val="222222"/>
        </w:rPr>
        <w:t>?.</w:t>
      </w:r>
      <w:proofErr w:type="gramEnd"/>
      <w:r w:rsidR="00C860FE" w:rsidRPr="00CA6581">
        <w:rPr>
          <w:rFonts w:ascii="Arial" w:hAnsi="Arial"/>
          <w:noProof w:val="0"/>
          <w:color w:val="222222"/>
        </w:rPr>
        <w:t xml:space="preserve"> In: Species Invasions: Insights into Ecology, Evolution, and Biogeography (</w:t>
      </w:r>
      <w:proofErr w:type="spellStart"/>
      <w:r w:rsidR="00C860FE" w:rsidRPr="00CA6581">
        <w:rPr>
          <w:rFonts w:ascii="Arial" w:hAnsi="Arial"/>
          <w:noProof w:val="0"/>
          <w:color w:val="222222"/>
        </w:rPr>
        <w:t>eds</w:t>
      </w:r>
      <w:proofErr w:type="spellEnd"/>
      <w:r w:rsidR="00C860FE" w:rsidRPr="00CA6581">
        <w:rPr>
          <w:rFonts w:ascii="Arial" w:hAnsi="Arial"/>
          <w:noProof w:val="0"/>
          <w:color w:val="222222"/>
        </w:rPr>
        <w:t xml:space="preserve"> Sax, D.F., </w:t>
      </w:r>
      <w:proofErr w:type="spellStart"/>
      <w:r w:rsidR="00C860FE" w:rsidRPr="00CA6581">
        <w:rPr>
          <w:rFonts w:ascii="Arial" w:hAnsi="Arial"/>
          <w:noProof w:val="0"/>
          <w:color w:val="222222"/>
        </w:rPr>
        <w:t>Stachowicz</w:t>
      </w:r>
      <w:proofErr w:type="spellEnd"/>
      <w:r w:rsidR="00C860FE" w:rsidRPr="00CA6581">
        <w:rPr>
          <w:rFonts w:ascii="Arial" w:hAnsi="Arial"/>
          <w:noProof w:val="0"/>
          <w:color w:val="222222"/>
        </w:rPr>
        <w:t xml:space="preserve">, J.J. &amp; Gaines, S.D.), pp. 259–290. </w:t>
      </w:r>
      <w:proofErr w:type="spellStart"/>
      <w:r w:rsidR="00C860FE" w:rsidRPr="00CA6581">
        <w:rPr>
          <w:rFonts w:ascii="Arial" w:hAnsi="Arial"/>
          <w:noProof w:val="0"/>
          <w:color w:val="222222"/>
        </w:rPr>
        <w:t>Sinauer</w:t>
      </w:r>
      <w:proofErr w:type="spellEnd"/>
      <w:r w:rsidR="00C860FE" w:rsidRPr="00CA6581">
        <w:rPr>
          <w:rFonts w:ascii="Arial" w:hAnsi="Arial"/>
          <w:noProof w:val="0"/>
          <w:color w:val="222222"/>
        </w:rPr>
        <w:t xml:space="preserve"> Associates, Sunderland, MA.</w:t>
      </w:r>
    </w:p>
    <w:p w14:paraId="4C224C23" w14:textId="77777777" w:rsidR="00C860FE" w:rsidRPr="00CA6581" w:rsidRDefault="00C860FE" w:rsidP="00C860FE">
      <w:pPr>
        <w:spacing w:after="0" w:line="480" w:lineRule="auto"/>
        <w:rPr>
          <w:rFonts w:ascii="Arial" w:hAnsi="Arial"/>
          <w:noProof w:val="0"/>
          <w:color w:val="222222"/>
        </w:rPr>
      </w:pPr>
    </w:p>
    <w:p w14:paraId="5ACFC94F" w14:textId="77777777" w:rsidR="005442B7" w:rsidRPr="00CA6581" w:rsidRDefault="005442B7" w:rsidP="005442B7">
      <w:pPr>
        <w:spacing w:after="0" w:line="480" w:lineRule="auto"/>
        <w:rPr>
          <w:rFonts w:ascii="Arial" w:hAnsi="Arial"/>
          <w:bCs/>
          <w:iCs/>
          <w:noProof w:val="0"/>
          <w:color w:val="222222"/>
        </w:rPr>
      </w:pPr>
      <w:r w:rsidRPr="00CA6581">
        <w:rPr>
          <w:rFonts w:ascii="Arial" w:hAnsi="Arial"/>
          <w:bCs/>
          <w:iCs/>
          <w:noProof w:val="0"/>
          <w:color w:val="222222"/>
        </w:rPr>
        <w:t xml:space="preserve">Huey, R.B., T.P. Webster. 1976. Thermal Biology of </w:t>
      </w:r>
      <w:proofErr w:type="spellStart"/>
      <w:r w:rsidRPr="00CA6581">
        <w:rPr>
          <w:rFonts w:ascii="Arial" w:hAnsi="Arial"/>
          <w:bCs/>
          <w:iCs/>
          <w:noProof w:val="0"/>
          <w:color w:val="222222"/>
        </w:rPr>
        <w:t>Anolis</w:t>
      </w:r>
      <w:proofErr w:type="spellEnd"/>
      <w:r w:rsidRPr="00CA6581">
        <w:rPr>
          <w:rFonts w:ascii="Arial" w:hAnsi="Arial"/>
          <w:bCs/>
          <w:iCs/>
          <w:noProof w:val="0"/>
          <w:color w:val="222222"/>
        </w:rPr>
        <w:t xml:space="preserve"> Lizards in a Complex Fauna: The </w:t>
      </w:r>
      <w:proofErr w:type="spellStart"/>
      <w:r w:rsidRPr="00CA6581">
        <w:rPr>
          <w:rFonts w:ascii="Arial" w:hAnsi="Arial"/>
          <w:bCs/>
          <w:iCs/>
          <w:noProof w:val="0"/>
          <w:color w:val="222222"/>
        </w:rPr>
        <w:t>Christatellus</w:t>
      </w:r>
      <w:proofErr w:type="spellEnd"/>
      <w:r w:rsidRPr="00CA6581">
        <w:rPr>
          <w:rFonts w:ascii="Arial" w:hAnsi="Arial"/>
          <w:bCs/>
          <w:iCs/>
          <w:noProof w:val="0"/>
          <w:color w:val="222222"/>
        </w:rPr>
        <w:t xml:space="preserve"> Group on Puerto Rico. </w:t>
      </w:r>
      <w:r w:rsidRPr="00CA6581">
        <w:rPr>
          <w:rFonts w:ascii="Arial" w:hAnsi="Arial"/>
          <w:iCs/>
          <w:noProof w:val="0"/>
          <w:color w:val="222222"/>
        </w:rPr>
        <w:t>Ecology. 57(5)</w:t>
      </w:r>
      <w:proofErr w:type="gramStart"/>
      <w:r w:rsidRPr="00CA6581">
        <w:rPr>
          <w:rFonts w:ascii="Arial" w:hAnsi="Arial"/>
          <w:iCs/>
          <w:noProof w:val="0"/>
          <w:color w:val="222222"/>
        </w:rPr>
        <w:t>:985</w:t>
      </w:r>
      <w:proofErr w:type="gramEnd"/>
      <w:r w:rsidRPr="00CA6581">
        <w:rPr>
          <w:rFonts w:ascii="Arial" w:hAnsi="Arial"/>
          <w:iCs/>
          <w:noProof w:val="0"/>
          <w:color w:val="222222"/>
        </w:rPr>
        <w:t>-994.</w:t>
      </w:r>
    </w:p>
    <w:p w14:paraId="706AB96F" w14:textId="77777777" w:rsidR="00A358F5" w:rsidRPr="00CA6581" w:rsidRDefault="00A358F5">
      <w:pPr>
        <w:widowControl w:val="0"/>
        <w:spacing w:after="0" w:line="480" w:lineRule="auto"/>
        <w:rPr>
          <w:rFonts w:ascii="Arial" w:hAnsi="Arial"/>
          <w:noProof w:val="0"/>
        </w:rPr>
      </w:pPr>
    </w:p>
    <w:p w14:paraId="4958BA14" w14:textId="77777777" w:rsidR="00A358F5" w:rsidRPr="00CA6581" w:rsidRDefault="00A358F5">
      <w:pPr>
        <w:widowControl w:val="0"/>
        <w:spacing w:after="0" w:line="480" w:lineRule="auto"/>
        <w:rPr>
          <w:rFonts w:ascii="Arial" w:hAnsi="Arial" w:cs="Arial"/>
          <w:noProof w:val="0"/>
        </w:rPr>
      </w:pPr>
      <w:r w:rsidRPr="00CA6581">
        <w:rPr>
          <w:rFonts w:ascii="Arial" w:hAnsi="Arial"/>
          <w:noProof w:val="0"/>
        </w:rPr>
        <w:t>IBM Corp. Released 2012. IBM SPSS Statistics for Windows, Version 21.0. Armonk, NY: IBM Corp.</w:t>
      </w:r>
    </w:p>
    <w:p w14:paraId="6BE77AB0" w14:textId="77777777" w:rsidR="00A358F5" w:rsidRPr="00CA6581" w:rsidRDefault="00A358F5">
      <w:pPr>
        <w:spacing w:after="0" w:line="480" w:lineRule="auto"/>
        <w:rPr>
          <w:rFonts w:ascii="Arial" w:hAnsi="Arial" w:cs="Arial"/>
          <w:noProof w:val="0"/>
        </w:rPr>
      </w:pPr>
    </w:p>
    <w:p w14:paraId="2A5AA195" w14:textId="77777777" w:rsidR="00A358F5" w:rsidRPr="00CA6581" w:rsidRDefault="00A358F5">
      <w:pPr>
        <w:spacing w:after="0" w:line="480" w:lineRule="auto"/>
        <w:rPr>
          <w:rFonts w:ascii="Arial" w:hAnsi="Arial" w:cs="Arial"/>
          <w:noProof w:val="0"/>
        </w:rPr>
      </w:pPr>
      <w:r w:rsidRPr="00CA6581">
        <w:rPr>
          <w:rFonts w:ascii="Arial" w:hAnsi="Arial" w:cs="Arial"/>
          <w:noProof w:val="0"/>
        </w:rPr>
        <w:t xml:space="preserve">IPCC. 2007. Climate change 2007: the physical science basis. Contribution of Working Group </w:t>
      </w:r>
      <w:proofErr w:type="spellStart"/>
      <w:r w:rsidRPr="00CA6581">
        <w:rPr>
          <w:rFonts w:ascii="Arial" w:hAnsi="Arial" w:cs="Arial"/>
          <w:noProof w:val="0"/>
        </w:rPr>
        <w:t>i</w:t>
      </w:r>
      <w:proofErr w:type="spellEnd"/>
      <w:r w:rsidRPr="00CA6581">
        <w:rPr>
          <w:rFonts w:ascii="Arial" w:hAnsi="Arial" w:cs="Arial"/>
          <w:noProof w:val="0"/>
        </w:rPr>
        <w:t xml:space="preserve"> to the Fourth Assessment Report of the Intergovernmental Panel on Climate Change. In: Solomon, S., Qin, D., Manning, M., Chen, Z., Marquis, M., </w:t>
      </w:r>
      <w:proofErr w:type="spellStart"/>
      <w:r w:rsidRPr="00CA6581">
        <w:rPr>
          <w:rFonts w:ascii="Arial" w:hAnsi="Arial" w:cs="Arial"/>
          <w:noProof w:val="0"/>
        </w:rPr>
        <w:t>Averyt</w:t>
      </w:r>
      <w:proofErr w:type="spellEnd"/>
      <w:r w:rsidRPr="00CA6581">
        <w:rPr>
          <w:rFonts w:ascii="Arial" w:hAnsi="Arial" w:cs="Arial"/>
          <w:noProof w:val="0"/>
        </w:rPr>
        <w:t xml:space="preserve">, K.B. </w:t>
      </w:r>
      <w:proofErr w:type="spellStart"/>
      <w:r w:rsidRPr="00CA6581">
        <w:rPr>
          <w:rFonts w:ascii="Arial" w:hAnsi="Arial" w:cs="Arial"/>
          <w:noProof w:val="0"/>
        </w:rPr>
        <w:t>Tignor</w:t>
      </w:r>
      <w:proofErr w:type="spellEnd"/>
      <w:r w:rsidRPr="00CA6581">
        <w:rPr>
          <w:rFonts w:ascii="Arial" w:hAnsi="Arial" w:cs="Arial"/>
          <w:noProof w:val="0"/>
        </w:rPr>
        <w:t>, M., Miller, H.L. (Eds.), Cambridge, UK and New York, NY, USA, p. 996.</w:t>
      </w:r>
    </w:p>
    <w:p w14:paraId="71F59D7A" w14:textId="77777777" w:rsidR="00A358F5" w:rsidRPr="00CA6581" w:rsidRDefault="00A358F5">
      <w:pPr>
        <w:spacing w:after="0" w:line="480" w:lineRule="auto"/>
        <w:rPr>
          <w:rFonts w:ascii="Arial" w:hAnsi="Arial" w:cs="Arial"/>
          <w:noProof w:val="0"/>
        </w:rPr>
      </w:pPr>
    </w:p>
    <w:p w14:paraId="76A7550B" w14:textId="77777777" w:rsidR="00A358F5" w:rsidRPr="00CA6581" w:rsidRDefault="00A358F5">
      <w:pPr>
        <w:spacing w:after="0" w:line="480" w:lineRule="auto"/>
        <w:rPr>
          <w:rFonts w:ascii="Arial" w:hAnsi="Arial" w:cs="Arial"/>
          <w:noProof w:val="0"/>
        </w:rPr>
      </w:pPr>
      <w:r w:rsidRPr="00CA6581">
        <w:rPr>
          <w:rFonts w:ascii="Arial" w:hAnsi="Arial" w:cs="Arial"/>
          <w:noProof w:val="0"/>
        </w:rPr>
        <w:t xml:space="preserve">IUCN. </w:t>
      </w:r>
      <w:proofErr w:type="gramStart"/>
      <w:r w:rsidRPr="00CA6581">
        <w:rPr>
          <w:rFonts w:ascii="Arial" w:hAnsi="Arial" w:cs="Arial"/>
          <w:noProof w:val="0"/>
        </w:rPr>
        <w:t>2012. IUCN Red List</w:t>
      </w:r>
      <w:proofErr w:type="gramEnd"/>
      <w:r w:rsidRPr="00CA6581">
        <w:rPr>
          <w:rFonts w:ascii="Arial" w:hAnsi="Arial" w:cs="Arial"/>
          <w:noProof w:val="0"/>
        </w:rPr>
        <w:t xml:space="preserve"> of Threatened Species. Version 2012.2. &lt;</w:t>
      </w:r>
      <w:proofErr w:type="gramStart"/>
      <w:r w:rsidRPr="00CA6581">
        <w:rPr>
          <w:rFonts w:ascii="Arial" w:hAnsi="Arial" w:cs="Arial"/>
          <w:noProof w:val="0"/>
        </w:rPr>
        <w:t>www.iucnredlist.org</w:t>
      </w:r>
      <w:proofErr w:type="gramEnd"/>
      <w:r w:rsidRPr="00CA6581">
        <w:rPr>
          <w:rFonts w:ascii="Arial" w:hAnsi="Arial" w:cs="Arial"/>
          <w:noProof w:val="0"/>
        </w:rPr>
        <w:t>&gt;. Downloaded on 05 March 2013.</w:t>
      </w:r>
    </w:p>
    <w:p w14:paraId="0C766D6D" w14:textId="77777777" w:rsidR="00A358F5" w:rsidRPr="00CA6581" w:rsidRDefault="00A358F5">
      <w:pPr>
        <w:spacing w:after="0" w:line="480" w:lineRule="auto"/>
        <w:rPr>
          <w:rFonts w:ascii="Arial" w:hAnsi="Arial" w:cs="Arial"/>
          <w:noProof w:val="0"/>
        </w:rPr>
      </w:pPr>
    </w:p>
    <w:p w14:paraId="3650ADC3" w14:textId="77777777" w:rsidR="00A358F5" w:rsidRPr="00CA6581" w:rsidRDefault="00A358F5">
      <w:pPr>
        <w:spacing w:after="0" w:line="480" w:lineRule="auto"/>
        <w:rPr>
          <w:noProof w:val="0"/>
        </w:rPr>
      </w:pPr>
      <w:proofErr w:type="spellStart"/>
      <w:r w:rsidRPr="00CA6581">
        <w:rPr>
          <w:rFonts w:ascii="Arial" w:eastAsia="AdvOT07517017" w:hAnsi="Arial" w:cs="AdvOT07517017"/>
          <w:noProof w:val="0"/>
        </w:rPr>
        <w:t>Jakob</w:t>
      </w:r>
      <w:proofErr w:type="spellEnd"/>
      <w:r w:rsidRPr="00CA6581">
        <w:rPr>
          <w:rFonts w:ascii="Arial" w:eastAsia="AdvOT07517017" w:hAnsi="Arial" w:cs="AdvOT07517017"/>
          <w:noProof w:val="0"/>
        </w:rPr>
        <w:t xml:space="preserve">, S.S., C. </w:t>
      </w:r>
      <w:proofErr w:type="spellStart"/>
      <w:r w:rsidRPr="00CA6581">
        <w:rPr>
          <w:rFonts w:ascii="Arial" w:eastAsia="AdvOT07517017" w:hAnsi="Arial" w:cs="AdvOT07517017"/>
          <w:noProof w:val="0"/>
        </w:rPr>
        <w:t>Heibl</w:t>
      </w:r>
      <w:proofErr w:type="spellEnd"/>
      <w:r w:rsidRPr="00CA6581">
        <w:rPr>
          <w:rFonts w:ascii="Arial" w:eastAsia="AdvOT07517017" w:hAnsi="Arial" w:cs="AdvOT07517017"/>
          <w:noProof w:val="0"/>
        </w:rPr>
        <w:t xml:space="preserve">, D. </w:t>
      </w:r>
      <w:proofErr w:type="spellStart"/>
      <w:r w:rsidRPr="00CA6581">
        <w:rPr>
          <w:rFonts w:ascii="Arial" w:eastAsia="AdvOT07517017" w:hAnsi="Arial" w:cs="AdvOT07517017"/>
          <w:noProof w:val="0"/>
        </w:rPr>
        <w:t>R</w:t>
      </w:r>
      <w:r w:rsidR="003E64E9" w:rsidRPr="00CA6581">
        <w:rPr>
          <w:rFonts w:ascii="Arial" w:eastAsia="AdvOT07517017" w:hAnsi="Arial" w:cs="AdvOT07517017"/>
          <w:noProof w:val="0"/>
        </w:rPr>
        <w:t>od</w:t>
      </w:r>
      <w:r w:rsidRPr="00CA6581">
        <w:rPr>
          <w:rFonts w:ascii="Arial" w:eastAsia="AdvOT07517017" w:hAnsi="Arial" w:cs="AdvOT07517017"/>
          <w:noProof w:val="0"/>
        </w:rPr>
        <w:t>der</w:t>
      </w:r>
      <w:proofErr w:type="spellEnd"/>
      <w:r w:rsidRPr="00CA6581">
        <w:rPr>
          <w:rFonts w:ascii="Arial" w:eastAsia="AdvOT07517017" w:hAnsi="Arial" w:cs="AdvOT07517017"/>
          <w:noProof w:val="0"/>
        </w:rPr>
        <w:t xml:space="preserve">, and F.R. </w:t>
      </w:r>
      <w:proofErr w:type="spellStart"/>
      <w:r w:rsidRPr="00CA6581">
        <w:rPr>
          <w:rFonts w:ascii="Arial" w:eastAsia="AdvOT07517017" w:hAnsi="Arial" w:cs="AdvOT07517017"/>
          <w:noProof w:val="0"/>
        </w:rPr>
        <w:t>Blattner</w:t>
      </w:r>
      <w:proofErr w:type="spellEnd"/>
      <w:r w:rsidRPr="00CA6581">
        <w:rPr>
          <w:rFonts w:ascii="Arial" w:eastAsia="AdvOT07517017" w:hAnsi="Arial" w:cs="AdvOT07517017"/>
          <w:noProof w:val="0"/>
        </w:rPr>
        <w:t xml:space="preserve">. 2010. </w:t>
      </w:r>
      <w:r w:rsidRPr="00CA6581">
        <w:rPr>
          <w:rFonts w:ascii="Arial" w:eastAsia="AdvOT46dcae81" w:hAnsi="Arial" w:cs="AdvOT46dcae81"/>
          <w:noProof w:val="0"/>
        </w:rPr>
        <w:t xml:space="preserve">Population demography influences climatic niche evolution: evidence from diploid American </w:t>
      </w:r>
      <w:proofErr w:type="spellStart"/>
      <w:r w:rsidRPr="00CA6581">
        <w:rPr>
          <w:rFonts w:ascii="Arial" w:eastAsia="AdvOT65f8a23b.I" w:hAnsi="Arial" w:cs="AdvOT65f8a23b.I"/>
          <w:noProof w:val="0"/>
        </w:rPr>
        <w:t>Hordeum</w:t>
      </w:r>
      <w:proofErr w:type="spellEnd"/>
      <w:r w:rsidRPr="00CA6581">
        <w:rPr>
          <w:rFonts w:ascii="Arial" w:eastAsia="AdvOT65f8a23b.I" w:hAnsi="Arial" w:cs="AdvOT65f8a23b.I"/>
          <w:noProof w:val="0"/>
        </w:rPr>
        <w:t xml:space="preserve"> </w:t>
      </w:r>
      <w:r w:rsidRPr="00CA6581">
        <w:rPr>
          <w:rFonts w:ascii="Arial" w:eastAsia="AdvOT46dcae81" w:hAnsi="Arial" w:cs="AdvOT46dcae81"/>
          <w:noProof w:val="0"/>
        </w:rPr>
        <w:t>species (</w:t>
      </w:r>
      <w:proofErr w:type="spellStart"/>
      <w:r w:rsidRPr="00CA6581">
        <w:rPr>
          <w:rFonts w:ascii="Arial" w:eastAsia="AdvOT46dcae81" w:hAnsi="Arial" w:cs="AdvOT46dcae81"/>
          <w:noProof w:val="0"/>
        </w:rPr>
        <w:t>Poaceae</w:t>
      </w:r>
      <w:proofErr w:type="spellEnd"/>
      <w:r w:rsidRPr="00CA6581">
        <w:rPr>
          <w:rFonts w:ascii="Arial" w:eastAsia="AdvOT46dcae81" w:hAnsi="Arial" w:cs="AdvOT46dcae81"/>
          <w:noProof w:val="0"/>
        </w:rPr>
        <w:t xml:space="preserve">). </w:t>
      </w:r>
      <w:r w:rsidRPr="00CA6581">
        <w:rPr>
          <w:rFonts w:ascii="Arial" w:eastAsia="AdvOT0d9ab1db.I" w:hAnsi="Arial" w:cs="AdvOT0d9ab1db.I"/>
          <w:noProof w:val="0"/>
        </w:rPr>
        <w:t>Mol. Ecol.</w:t>
      </w:r>
      <w:r w:rsidRPr="00CA6581">
        <w:rPr>
          <w:rFonts w:ascii="Arial" w:eastAsia="AdvOT07517017" w:hAnsi="Arial" w:cs="AdvOT07517017"/>
          <w:noProof w:val="0"/>
        </w:rPr>
        <w:t xml:space="preserve"> </w:t>
      </w:r>
      <w:r w:rsidRPr="00CA6581">
        <w:rPr>
          <w:rFonts w:ascii="Arial" w:eastAsia="AdvOT46dcae81" w:hAnsi="Arial" w:cs="AdvOT46dcae81"/>
          <w:noProof w:val="0"/>
        </w:rPr>
        <w:t>19(7)</w:t>
      </w:r>
      <w:proofErr w:type="gramStart"/>
      <w:r w:rsidRPr="00CA6581">
        <w:rPr>
          <w:rFonts w:ascii="Arial" w:eastAsia="AdvOT07517017" w:hAnsi="Arial" w:cs="AdvOT07517017"/>
          <w:noProof w:val="0"/>
        </w:rPr>
        <w:t>:1423</w:t>
      </w:r>
      <w:proofErr w:type="gramEnd"/>
      <w:r w:rsidRPr="00CA6581">
        <w:rPr>
          <w:rFonts w:ascii="Arial" w:eastAsia="AdvOT07517017" w:hAnsi="Arial" w:cs="AdvOT07517017"/>
          <w:noProof w:val="0"/>
        </w:rPr>
        <w:t>-1438.</w:t>
      </w:r>
    </w:p>
    <w:p w14:paraId="5026F066" w14:textId="77777777" w:rsidR="00A358F5" w:rsidRPr="00CA6581" w:rsidRDefault="00A358F5">
      <w:pPr>
        <w:spacing w:after="0" w:line="480" w:lineRule="auto"/>
        <w:rPr>
          <w:rFonts w:ascii="Arial" w:hAnsi="Arial" w:cs="Arial"/>
          <w:noProof w:val="0"/>
        </w:rPr>
      </w:pPr>
    </w:p>
    <w:p w14:paraId="00E15BBD" w14:textId="77777777" w:rsidR="00220B63" w:rsidRPr="00CA6581" w:rsidRDefault="00220B63" w:rsidP="00220B63">
      <w:pPr>
        <w:spacing w:after="0" w:line="480" w:lineRule="auto"/>
        <w:rPr>
          <w:rFonts w:ascii="Arial" w:hAnsi="Arial"/>
          <w:b/>
          <w:bCs/>
          <w:iCs/>
          <w:noProof w:val="0"/>
          <w:color w:val="222222"/>
        </w:rPr>
      </w:pPr>
      <w:r w:rsidRPr="00CA6581">
        <w:rPr>
          <w:rFonts w:ascii="Arial" w:hAnsi="Arial"/>
          <w:bCs/>
          <w:iCs/>
          <w:noProof w:val="0"/>
          <w:color w:val="222222"/>
        </w:rPr>
        <w:t xml:space="preserve">Janzen, D.H. 1967. </w:t>
      </w:r>
      <w:proofErr w:type="gramStart"/>
      <w:r w:rsidRPr="00CA6581">
        <w:rPr>
          <w:rFonts w:ascii="Arial" w:hAnsi="Arial"/>
          <w:bCs/>
          <w:iCs/>
          <w:noProof w:val="0"/>
          <w:color w:val="222222"/>
        </w:rPr>
        <w:t>Fire, Vegetation Structure, and the Ant X Acacia Interaction in Central America.</w:t>
      </w:r>
      <w:proofErr w:type="gramEnd"/>
      <w:r w:rsidRPr="00CA6581">
        <w:rPr>
          <w:rFonts w:ascii="Arial" w:hAnsi="Arial"/>
          <w:bCs/>
          <w:iCs/>
          <w:noProof w:val="0"/>
          <w:color w:val="222222"/>
        </w:rPr>
        <w:t xml:space="preserve"> </w:t>
      </w:r>
      <w:r w:rsidRPr="00CA6581">
        <w:rPr>
          <w:rFonts w:ascii="Arial" w:hAnsi="Arial"/>
          <w:iCs/>
          <w:noProof w:val="0"/>
          <w:color w:val="222222"/>
        </w:rPr>
        <w:t>Ecology. 48(1)</w:t>
      </w:r>
      <w:proofErr w:type="gramStart"/>
      <w:r w:rsidRPr="00CA6581">
        <w:rPr>
          <w:rFonts w:ascii="Arial" w:hAnsi="Arial"/>
          <w:iCs/>
          <w:noProof w:val="0"/>
          <w:color w:val="222222"/>
        </w:rPr>
        <w:t>:26</w:t>
      </w:r>
      <w:proofErr w:type="gramEnd"/>
      <w:r w:rsidRPr="00CA6581">
        <w:rPr>
          <w:rFonts w:ascii="Arial" w:hAnsi="Arial"/>
          <w:iCs/>
          <w:noProof w:val="0"/>
          <w:color w:val="222222"/>
        </w:rPr>
        <w:t>-35,</w:t>
      </w:r>
    </w:p>
    <w:p w14:paraId="60891D9A" w14:textId="77777777" w:rsidR="00A358F5" w:rsidRPr="00CA6581" w:rsidRDefault="00A358F5">
      <w:pPr>
        <w:spacing w:after="0" w:line="480" w:lineRule="auto"/>
        <w:rPr>
          <w:rFonts w:ascii="Arial" w:hAnsi="Arial"/>
          <w:noProof w:val="0"/>
        </w:rPr>
      </w:pPr>
    </w:p>
    <w:p w14:paraId="074182C7" w14:textId="77777777" w:rsidR="00A358F5" w:rsidRPr="00CA6581" w:rsidRDefault="00A358F5">
      <w:pPr>
        <w:spacing w:after="0" w:line="480" w:lineRule="auto"/>
        <w:rPr>
          <w:rFonts w:ascii="Arial" w:hAnsi="Arial"/>
          <w:noProof w:val="0"/>
        </w:rPr>
      </w:pPr>
      <w:proofErr w:type="spellStart"/>
      <w:proofErr w:type="gramStart"/>
      <w:r w:rsidRPr="00CA6581">
        <w:rPr>
          <w:rFonts w:ascii="Arial" w:hAnsi="Arial"/>
          <w:noProof w:val="0"/>
        </w:rPr>
        <w:t>Jebb</w:t>
      </w:r>
      <w:proofErr w:type="spellEnd"/>
      <w:r w:rsidRPr="00CA6581">
        <w:rPr>
          <w:rFonts w:ascii="Arial" w:hAnsi="Arial"/>
          <w:noProof w:val="0"/>
        </w:rPr>
        <w:t>, M., and M. Cheek.</w:t>
      </w:r>
      <w:proofErr w:type="gramEnd"/>
      <w:r w:rsidRPr="00CA6581">
        <w:rPr>
          <w:rFonts w:ascii="Arial" w:hAnsi="Arial"/>
          <w:noProof w:val="0"/>
        </w:rPr>
        <w:t xml:space="preserve"> 2001. </w:t>
      </w:r>
      <w:proofErr w:type="spellStart"/>
      <w:r w:rsidRPr="00CA6581">
        <w:rPr>
          <w:rFonts w:ascii="Arial" w:hAnsi="Arial"/>
          <w:i/>
          <w:noProof w:val="0"/>
        </w:rPr>
        <w:t>Nepenthaceae</w:t>
      </w:r>
      <w:proofErr w:type="spellEnd"/>
      <w:r w:rsidRPr="00CA6581">
        <w:rPr>
          <w:rFonts w:ascii="Arial" w:hAnsi="Arial"/>
          <w:noProof w:val="0"/>
        </w:rPr>
        <w:t xml:space="preserve">. Flora </w:t>
      </w:r>
      <w:proofErr w:type="spellStart"/>
      <w:r w:rsidRPr="00CA6581">
        <w:rPr>
          <w:rFonts w:ascii="Arial" w:hAnsi="Arial"/>
          <w:noProof w:val="0"/>
        </w:rPr>
        <w:t>Malesiana</w:t>
      </w:r>
      <w:proofErr w:type="spellEnd"/>
      <w:r w:rsidRPr="00CA6581">
        <w:rPr>
          <w:rFonts w:ascii="Arial" w:hAnsi="Arial"/>
          <w:i/>
          <w:noProof w:val="0"/>
        </w:rPr>
        <w:t>.</w:t>
      </w:r>
      <w:r w:rsidRPr="00CA6581">
        <w:rPr>
          <w:rFonts w:ascii="Arial" w:hAnsi="Arial"/>
          <w:noProof w:val="0"/>
        </w:rPr>
        <w:t xml:space="preserve"> 15:1-164.</w:t>
      </w:r>
    </w:p>
    <w:p w14:paraId="7742C576" w14:textId="77777777" w:rsidR="00A358F5" w:rsidRPr="00CA6581" w:rsidRDefault="00A358F5">
      <w:pPr>
        <w:spacing w:after="0" w:line="480" w:lineRule="auto"/>
        <w:rPr>
          <w:rFonts w:ascii="Arial" w:hAnsi="Arial"/>
          <w:noProof w:val="0"/>
        </w:rPr>
      </w:pPr>
    </w:p>
    <w:p w14:paraId="579E3069" w14:textId="77777777" w:rsidR="00A358F5" w:rsidRPr="00CA6581" w:rsidRDefault="00A358F5">
      <w:pPr>
        <w:spacing w:after="0" w:line="480" w:lineRule="auto"/>
        <w:rPr>
          <w:rFonts w:ascii="Arial" w:hAnsi="Arial"/>
          <w:noProof w:val="0"/>
        </w:rPr>
      </w:pPr>
      <w:r w:rsidRPr="00CA6581">
        <w:rPr>
          <w:rFonts w:ascii="Arial" w:hAnsi="Arial"/>
          <w:noProof w:val="0"/>
        </w:rPr>
        <w:t xml:space="preserve">Jennings, D.E., and J.R. Rohr. 2011. A review of the conservation threats to carnivorous plants. Biol. </w:t>
      </w:r>
      <w:proofErr w:type="spellStart"/>
      <w:r w:rsidRPr="00CA6581">
        <w:rPr>
          <w:rFonts w:ascii="Arial" w:hAnsi="Arial"/>
          <w:noProof w:val="0"/>
        </w:rPr>
        <w:t>Conserv</w:t>
      </w:r>
      <w:proofErr w:type="spellEnd"/>
      <w:r w:rsidRPr="00CA6581">
        <w:rPr>
          <w:rFonts w:ascii="Arial" w:hAnsi="Arial"/>
          <w:noProof w:val="0"/>
        </w:rPr>
        <w:t>. 144(5)</w:t>
      </w:r>
      <w:proofErr w:type="gramStart"/>
      <w:r w:rsidRPr="00CA6581">
        <w:rPr>
          <w:rFonts w:ascii="Arial" w:hAnsi="Arial"/>
          <w:noProof w:val="0"/>
        </w:rPr>
        <w:t>:1356</w:t>
      </w:r>
      <w:proofErr w:type="gramEnd"/>
      <w:r w:rsidRPr="00CA6581">
        <w:rPr>
          <w:rFonts w:ascii="Arial" w:hAnsi="Arial"/>
          <w:noProof w:val="0"/>
        </w:rPr>
        <w:t>–1363.</w:t>
      </w:r>
    </w:p>
    <w:p w14:paraId="6AB3FF63" w14:textId="77777777" w:rsidR="00A358F5" w:rsidRPr="00CA6581" w:rsidRDefault="00A358F5">
      <w:pPr>
        <w:spacing w:after="0" w:line="480" w:lineRule="auto"/>
        <w:rPr>
          <w:rFonts w:ascii="Arial" w:hAnsi="Arial"/>
          <w:noProof w:val="0"/>
        </w:rPr>
      </w:pPr>
    </w:p>
    <w:p w14:paraId="1659719A" w14:textId="77777777" w:rsidR="00A358F5" w:rsidRPr="00CA6581" w:rsidRDefault="00A358F5">
      <w:pPr>
        <w:spacing w:after="0" w:line="480" w:lineRule="auto"/>
        <w:rPr>
          <w:rFonts w:ascii="Arial" w:hAnsi="Arial"/>
          <w:noProof w:val="0"/>
        </w:rPr>
      </w:pPr>
      <w:proofErr w:type="spellStart"/>
      <w:r w:rsidRPr="00CA6581">
        <w:rPr>
          <w:rFonts w:ascii="Arial" w:hAnsi="Arial"/>
          <w:noProof w:val="0"/>
        </w:rPr>
        <w:t>Klanderud</w:t>
      </w:r>
      <w:proofErr w:type="spellEnd"/>
      <w:r w:rsidRPr="00CA6581">
        <w:rPr>
          <w:rFonts w:ascii="Arial" w:hAnsi="Arial"/>
          <w:noProof w:val="0"/>
        </w:rPr>
        <w:t>, K. and H.J.B. Birks. 2003. Recent increases in species richness and</w:t>
      </w:r>
    </w:p>
    <w:p w14:paraId="0067E55C" w14:textId="77777777" w:rsidR="00A358F5" w:rsidRPr="00CA6581" w:rsidRDefault="00A358F5">
      <w:pPr>
        <w:spacing w:after="0" w:line="480" w:lineRule="auto"/>
        <w:rPr>
          <w:rFonts w:ascii="Arial" w:hAnsi="Arial"/>
          <w:noProof w:val="0"/>
        </w:rPr>
      </w:pPr>
      <w:proofErr w:type="gramStart"/>
      <w:r w:rsidRPr="00CA6581">
        <w:rPr>
          <w:rFonts w:ascii="Arial" w:hAnsi="Arial"/>
          <w:noProof w:val="0"/>
        </w:rPr>
        <w:t>shifts</w:t>
      </w:r>
      <w:proofErr w:type="gramEnd"/>
      <w:r w:rsidRPr="00CA6581">
        <w:rPr>
          <w:rFonts w:ascii="Arial" w:hAnsi="Arial"/>
          <w:noProof w:val="0"/>
        </w:rPr>
        <w:t xml:space="preserve"> in altitudinal distributions of Norwegian mountain plants. The Holocene. 13(1)</w:t>
      </w:r>
      <w:proofErr w:type="gramStart"/>
      <w:r w:rsidRPr="00CA6581">
        <w:rPr>
          <w:rFonts w:ascii="Arial" w:hAnsi="Arial"/>
          <w:noProof w:val="0"/>
        </w:rPr>
        <w:t>:1</w:t>
      </w:r>
      <w:proofErr w:type="gramEnd"/>
      <w:r w:rsidRPr="00CA6581">
        <w:rPr>
          <w:rFonts w:ascii="Arial" w:hAnsi="Arial"/>
          <w:noProof w:val="0"/>
        </w:rPr>
        <w:t>-6.</w:t>
      </w:r>
    </w:p>
    <w:p w14:paraId="2CD6A7AE" w14:textId="77777777" w:rsidR="00A358F5" w:rsidRPr="00CA6581" w:rsidRDefault="00A358F5">
      <w:pPr>
        <w:spacing w:after="0" w:line="480" w:lineRule="auto"/>
        <w:rPr>
          <w:rFonts w:ascii="Arial" w:hAnsi="Arial"/>
          <w:noProof w:val="0"/>
        </w:rPr>
      </w:pPr>
    </w:p>
    <w:p w14:paraId="41EB8CF6" w14:textId="77777777" w:rsidR="00A358F5" w:rsidRPr="00CA6581" w:rsidRDefault="00A358F5">
      <w:pPr>
        <w:spacing w:after="0" w:line="480" w:lineRule="auto"/>
        <w:rPr>
          <w:rFonts w:ascii="Arial" w:hAnsi="Arial" w:cs="Arial"/>
          <w:noProof w:val="0"/>
        </w:rPr>
      </w:pPr>
      <w:proofErr w:type="spellStart"/>
      <w:r w:rsidRPr="00CA6581">
        <w:rPr>
          <w:rFonts w:ascii="Arial" w:hAnsi="Arial" w:cs="Arial"/>
          <w:noProof w:val="0"/>
        </w:rPr>
        <w:t>Kozak</w:t>
      </w:r>
      <w:proofErr w:type="spellEnd"/>
      <w:r w:rsidRPr="00CA6581">
        <w:rPr>
          <w:rFonts w:ascii="Arial" w:hAnsi="Arial" w:cs="Arial"/>
          <w:noProof w:val="0"/>
        </w:rPr>
        <w:t xml:space="preserve">, K.H., C.H. Graham, and J.J. </w:t>
      </w:r>
      <w:proofErr w:type="spellStart"/>
      <w:r w:rsidRPr="00CA6581">
        <w:rPr>
          <w:rFonts w:ascii="Arial" w:hAnsi="Arial" w:cs="Arial"/>
          <w:noProof w:val="0"/>
        </w:rPr>
        <w:t>Wiens</w:t>
      </w:r>
      <w:proofErr w:type="spellEnd"/>
      <w:r w:rsidRPr="00CA6581">
        <w:rPr>
          <w:rFonts w:ascii="Arial" w:hAnsi="Arial" w:cs="Arial"/>
          <w:noProof w:val="0"/>
        </w:rPr>
        <w:t>. 2008. Integrating GIS-based environmental data into evolutionary biology.</w:t>
      </w:r>
      <w:r w:rsidRPr="00CA6581">
        <w:rPr>
          <w:noProof w:val="0"/>
        </w:rPr>
        <w:t xml:space="preserve"> </w:t>
      </w:r>
      <w:r w:rsidRPr="00CA6581">
        <w:rPr>
          <w:rFonts w:ascii="Arial" w:hAnsi="Arial" w:cs="Arial"/>
          <w:noProof w:val="0"/>
        </w:rPr>
        <w:t xml:space="preserve">Trends Ecol. </w:t>
      </w:r>
      <w:proofErr w:type="spellStart"/>
      <w:r w:rsidRPr="00CA6581">
        <w:rPr>
          <w:rFonts w:ascii="Arial" w:hAnsi="Arial" w:cs="Arial"/>
          <w:noProof w:val="0"/>
        </w:rPr>
        <w:t>Evol</w:t>
      </w:r>
      <w:proofErr w:type="spellEnd"/>
      <w:r w:rsidRPr="00CA6581">
        <w:rPr>
          <w:rFonts w:ascii="Arial" w:hAnsi="Arial" w:cs="Arial"/>
          <w:noProof w:val="0"/>
        </w:rPr>
        <w:t>. 23(3)</w:t>
      </w:r>
      <w:proofErr w:type="gramStart"/>
      <w:r w:rsidRPr="00CA6581">
        <w:rPr>
          <w:rFonts w:ascii="Arial" w:hAnsi="Arial" w:cs="Arial"/>
          <w:noProof w:val="0"/>
        </w:rPr>
        <w:t>:141</w:t>
      </w:r>
      <w:proofErr w:type="gramEnd"/>
      <w:r w:rsidRPr="00CA6581">
        <w:rPr>
          <w:rFonts w:ascii="Arial" w:hAnsi="Arial" w:cs="Arial"/>
          <w:noProof w:val="0"/>
        </w:rPr>
        <w:t>-8.</w:t>
      </w:r>
    </w:p>
    <w:p w14:paraId="048B9DED" w14:textId="77777777" w:rsidR="00A358F5" w:rsidRPr="00CA6581" w:rsidRDefault="00A358F5">
      <w:pPr>
        <w:spacing w:after="0" w:line="480" w:lineRule="auto"/>
        <w:rPr>
          <w:rFonts w:ascii="Arial" w:hAnsi="Arial" w:cs="Arial"/>
          <w:noProof w:val="0"/>
        </w:rPr>
      </w:pPr>
    </w:p>
    <w:p w14:paraId="7B36376E" w14:textId="77777777" w:rsidR="00A358F5" w:rsidRPr="00CA6581" w:rsidRDefault="00A358F5">
      <w:pPr>
        <w:spacing w:after="0" w:line="480" w:lineRule="auto"/>
        <w:rPr>
          <w:rFonts w:ascii="Arial" w:hAnsi="Arial" w:cs="Arial"/>
          <w:noProof w:val="0"/>
        </w:rPr>
      </w:pPr>
      <w:proofErr w:type="spellStart"/>
      <w:r w:rsidRPr="00CA6581">
        <w:rPr>
          <w:rFonts w:ascii="Arial" w:hAnsi="Arial" w:cs="Arial"/>
          <w:noProof w:val="0"/>
        </w:rPr>
        <w:t>Kozak</w:t>
      </w:r>
      <w:proofErr w:type="spellEnd"/>
      <w:r w:rsidRPr="00CA6581">
        <w:rPr>
          <w:rFonts w:ascii="Arial" w:hAnsi="Arial" w:cs="Arial"/>
          <w:noProof w:val="0"/>
        </w:rPr>
        <w:t xml:space="preserve">, K.H. and J.J. </w:t>
      </w:r>
      <w:proofErr w:type="spellStart"/>
      <w:r w:rsidRPr="00CA6581">
        <w:rPr>
          <w:rFonts w:ascii="Arial" w:hAnsi="Arial" w:cs="Arial"/>
          <w:noProof w:val="0"/>
        </w:rPr>
        <w:t>Wiens</w:t>
      </w:r>
      <w:proofErr w:type="spellEnd"/>
      <w:r w:rsidRPr="00CA6581">
        <w:rPr>
          <w:rFonts w:ascii="Arial" w:hAnsi="Arial" w:cs="Arial"/>
          <w:noProof w:val="0"/>
        </w:rPr>
        <w:t xml:space="preserve">. 2006. Does niche conservatism promote speciation? </w:t>
      </w:r>
      <w:proofErr w:type="gramStart"/>
      <w:r w:rsidRPr="00CA6581">
        <w:rPr>
          <w:rFonts w:ascii="Arial" w:hAnsi="Arial" w:cs="Arial"/>
          <w:noProof w:val="0"/>
        </w:rPr>
        <w:t>A case study in North American salamanders.</w:t>
      </w:r>
      <w:proofErr w:type="gramEnd"/>
      <w:r w:rsidRPr="00CA6581">
        <w:rPr>
          <w:rFonts w:ascii="Arial" w:hAnsi="Arial" w:cs="Arial"/>
          <w:noProof w:val="0"/>
        </w:rPr>
        <w:t xml:space="preserve"> Evolution. 60(12)</w:t>
      </w:r>
      <w:proofErr w:type="gramStart"/>
      <w:r w:rsidRPr="00CA6581">
        <w:rPr>
          <w:rFonts w:ascii="Arial" w:hAnsi="Arial" w:cs="Arial"/>
          <w:noProof w:val="0"/>
        </w:rPr>
        <w:t>:2604</w:t>
      </w:r>
      <w:proofErr w:type="gramEnd"/>
      <w:r w:rsidRPr="00CA6581">
        <w:rPr>
          <w:rFonts w:ascii="Arial" w:hAnsi="Arial" w:cs="Arial"/>
          <w:noProof w:val="0"/>
        </w:rPr>
        <w:t>-2621.</w:t>
      </w:r>
    </w:p>
    <w:p w14:paraId="69F968DA" w14:textId="77777777" w:rsidR="00A358F5" w:rsidRPr="00CA6581" w:rsidRDefault="00A358F5">
      <w:pPr>
        <w:spacing w:after="0" w:line="480" w:lineRule="auto"/>
        <w:rPr>
          <w:rFonts w:ascii="Arial" w:hAnsi="Arial" w:cs="Arial"/>
          <w:noProof w:val="0"/>
        </w:rPr>
      </w:pPr>
    </w:p>
    <w:p w14:paraId="203850A2" w14:textId="77777777" w:rsidR="00A358F5" w:rsidRPr="00CA6581" w:rsidRDefault="00A358F5">
      <w:pPr>
        <w:spacing w:after="0" w:line="480" w:lineRule="auto"/>
        <w:rPr>
          <w:rFonts w:ascii="Arial" w:hAnsi="Arial" w:cs="Arial"/>
          <w:noProof w:val="0"/>
        </w:rPr>
      </w:pPr>
      <w:proofErr w:type="spellStart"/>
      <w:proofErr w:type="gramStart"/>
      <w:r w:rsidRPr="00CA6581">
        <w:rPr>
          <w:rFonts w:ascii="Arial" w:hAnsi="Arial" w:cs="Arial"/>
          <w:noProof w:val="0"/>
        </w:rPr>
        <w:t>Krutzsch</w:t>
      </w:r>
      <w:proofErr w:type="spellEnd"/>
      <w:r w:rsidRPr="00CA6581">
        <w:rPr>
          <w:rFonts w:ascii="Arial" w:hAnsi="Arial" w:cs="Arial"/>
          <w:noProof w:val="0"/>
        </w:rPr>
        <w:t>, W. 198</w:t>
      </w:r>
      <w:r w:rsidR="002954E6" w:rsidRPr="00CA6581">
        <w:rPr>
          <w:rFonts w:ascii="Arial" w:hAnsi="Arial" w:cs="Arial"/>
          <w:noProof w:val="0"/>
        </w:rPr>
        <w:t>9</w:t>
      </w:r>
      <w:r w:rsidRPr="00CA6581">
        <w:rPr>
          <w:rFonts w:ascii="Arial" w:hAnsi="Arial" w:cs="Arial"/>
          <w:noProof w:val="0"/>
        </w:rPr>
        <w:t>.</w:t>
      </w:r>
      <w:proofErr w:type="gramEnd"/>
      <w:r w:rsidRPr="00CA6581">
        <w:rPr>
          <w:rFonts w:ascii="Arial" w:hAnsi="Arial" w:cs="Arial"/>
          <w:noProof w:val="0"/>
        </w:rPr>
        <w:t xml:space="preserve"> </w:t>
      </w:r>
      <w:proofErr w:type="gramStart"/>
      <w:r w:rsidRPr="00CA6581">
        <w:rPr>
          <w:rFonts w:ascii="Arial" w:hAnsi="Arial" w:cs="Arial"/>
          <w:noProof w:val="0"/>
        </w:rPr>
        <w:t xml:space="preserve">Paleogeography and historical </w:t>
      </w:r>
      <w:proofErr w:type="spellStart"/>
      <w:r w:rsidRPr="00CA6581">
        <w:rPr>
          <w:rFonts w:ascii="Arial" w:hAnsi="Arial" w:cs="Arial"/>
          <w:noProof w:val="0"/>
        </w:rPr>
        <w:t>phytogegraphy</w:t>
      </w:r>
      <w:proofErr w:type="spellEnd"/>
      <w:r w:rsidRPr="00CA6581">
        <w:rPr>
          <w:rFonts w:ascii="Arial" w:hAnsi="Arial" w:cs="Arial"/>
          <w:noProof w:val="0"/>
        </w:rPr>
        <w:t xml:space="preserve"> (</w:t>
      </w:r>
      <w:proofErr w:type="spellStart"/>
      <w:r w:rsidRPr="00CA6581">
        <w:rPr>
          <w:rFonts w:ascii="Arial" w:hAnsi="Arial" w:cs="Arial"/>
          <w:noProof w:val="0"/>
        </w:rPr>
        <w:t>paleochronology</w:t>
      </w:r>
      <w:proofErr w:type="spellEnd"/>
      <w:r w:rsidRPr="00CA6581">
        <w:rPr>
          <w:rFonts w:ascii="Arial" w:hAnsi="Arial" w:cs="Arial"/>
          <w:noProof w:val="0"/>
        </w:rPr>
        <w:t xml:space="preserve">) in the </w:t>
      </w:r>
      <w:proofErr w:type="spellStart"/>
      <w:r w:rsidRPr="00CA6581">
        <w:rPr>
          <w:rFonts w:ascii="Arial" w:hAnsi="Arial" w:cs="Arial"/>
          <w:noProof w:val="0"/>
        </w:rPr>
        <w:t>Neophyticum</w:t>
      </w:r>
      <w:proofErr w:type="spellEnd"/>
      <w:r w:rsidRPr="00CA6581">
        <w:rPr>
          <w:rFonts w:ascii="Arial" w:hAnsi="Arial" w:cs="Arial"/>
          <w:noProof w:val="0"/>
        </w:rPr>
        <w:t>.</w:t>
      </w:r>
      <w:proofErr w:type="gramEnd"/>
      <w:r w:rsidRPr="00CA6581">
        <w:rPr>
          <w:rFonts w:ascii="Arial" w:hAnsi="Arial" w:cs="Arial"/>
          <w:noProof w:val="0"/>
        </w:rPr>
        <w:t xml:space="preserve"> Pl. Sys. </w:t>
      </w:r>
      <w:proofErr w:type="spellStart"/>
      <w:r w:rsidRPr="00CA6581">
        <w:rPr>
          <w:rFonts w:ascii="Arial" w:hAnsi="Arial" w:cs="Arial"/>
          <w:noProof w:val="0"/>
        </w:rPr>
        <w:t>Evol</w:t>
      </w:r>
      <w:proofErr w:type="spellEnd"/>
      <w:r w:rsidRPr="00CA6581">
        <w:rPr>
          <w:rFonts w:ascii="Arial" w:hAnsi="Arial" w:cs="Arial"/>
          <w:noProof w:val="0"/>
        </w:rPr>
        <w:t xml:space="preserve">. </w:t>
      </w:r>
      <w:proofErr w:type="gramStart"/>
      <w:r w:rsidRPr="00CA6581">
        <w:rPr>
          <w:rFonts w:ascii="Arial" w:hAnsi="Arial" w:cs="Arial"/>
          <w:noProof w:val="0"/>
        </w:rPr>
        <w:t>162:5-61.</w:t>
      </w:r>
      <w:proofErr w:type="gramEnd"/>
    </w:p>
    <w:p w14:paraId="2B7A1DBC" w14:textId="77777777" w:rsidR="00A358F5" w:rsidRPr="00CA6581" w:rsidRDefault="00A358F5">
      <w:pPr>
        <w:spacing w:after="0" w:line="480" w:lineRule="auto"/>
        <w:rPr>
          <w:rFonts w:ascii="Arial" w:hAnsi="Arial" w:cs="Arial"/>
          <w:noProof w:val="0"/>
        </w:rPr>
      </w:pPr>
    </w:p>
    <w:p w14:paraId="06D388B2" w14:textId="77777777" w:rsidR="00220B63" w:rsidRPr="00CA6581" w:rsidRDefault="00220B63" w:rsidP="00220B63">
      <w:pPr>
        <w:spacing w:after="0" w:line="480" w:lineRule="auto"/>
        <w:rPr>
          <w:rFonts w:ascii="Arial" w:hAnsi="Arial"/>
          <w:noProof w:val="0"/>
          <w:color w:val="222222"/>
        </w:rPr>
      </w:pPr>
      <w:r w:rsidRPr="00CA6581">
        <w:rPr>
          <w:rFonts w:ascii="Arial" w:hAnsi="Arial"/>
          <w:noProof w:val="0"/>
          <w:color w:val="222222"/>
        </w:rPr>
        <w:t xml:space="preserve">Lawler, J.J., S.L. Shafer, D. White, P. </w:t>
      </w:r>
      <w:proofErr w:type="spellStart"/>
      <w:r w:rsidRPr="00CA6581">
        <w:rPr>
          <w:rFonts w:ascii="Arial" w:hAnsi="Arial"/>
          <w:noProof w:val="0"/>
          <w:color w:val="222222"/>
        </w:rPr>
        <w:t>Kareiva</w:t>
      </w:r>
      <w:proofErr w:type="spellEnd"/>
      <w:r w:rsidRPr="00CA6581">
        <w:rPr>
          <w:rFonts w:ascii="Arial" w:hAnsi="Arial"/>
          <w:noProof w:val="0"/>
          <w:color w:val="222222"/>
        </w:rPr>
        <w:t xml:space="preserve">, E.P. Maurer, A.R. </w:t>
      </w:r>
      <w:proofErr w:type="spellStart"/>
      <w:r w:rsidRPr="00CA6581">
        <w:rPr>
          <w:rFonts w:ascii="Arial" w:hAnsi="Arial"/>
          <w:noProof w:val="0"/>
          <w:color w:val="222222"/>
        </w:rPr>
        <w:t>Blaustein</w:t>
      </w:r>
      <w:proofErr w:type="spellEnd"/>
      <w:r w:rsidRPr="00CA6581">
        <w:rPr>
          <w:rFonts w:ascii="Arial" w:hAnsi="Arial"/>
          <w:noProof w:val="0"/>
          <w:color w:val="222222"/>
        </w:rPr>
        <w:t xml:space="preserve">, P.J. </w:t>
      </w:r>
      <w:proofErr w:type="spellStart"/>
      <w:r w:rsidRPr="00CA6581">
        <w:rPr>
          <w:rFonts w:ascii="Arial" w:hAnsi="Arial"/>
          <w:noProof w:val="0"/>
          <w:color w:val="222222"/>
        </w:rPr>
        <w:t>Bartlein</w:t>
      </w:r>
      <w:proofErr w:type="spellEnd"/>
      <w:r w:rsidRPr="00CA6581">
        <w:rPr>
          <w:rFonts w:ascii="Arial" w:hAnsi="Arial"/>
          <w:noProof w:val="0"/>
          <w:color w:val="222222"/>
        </w:rPr>
        <w:t>. 2009. Projected climate-induced faunal change in the Western Hemisphere.</w:t>
      </w:r>
    </w:p>
    <w:p w14:paraId="7C2FCE81" w14:textId="77777777" w:rsidR="00A358F5" w:rsidRPr="00CA6581" w:rsidRDefault="00220B63">
      <w:pPr>
        <w:spacing w:after="0" w:line="480" w:lineRule="auto"/>
        <w:rPr>
          <w:rFonts w:ascii="Arial" w:hAnsi="Arial"/>
          <w:noProof w:val="0"/>
          <w:color w:val="222222"/>
        </w:rPr>
      </w:pPr>
      <w:r w:rsidRPr="00CA6581">
        <w:rPr>
          <w:rFonts w:ascii="Arial" w:hAnsi="Arial"/>
          <w:noProof w:val="0"/>
          <w:color w:val="222222"/>
        </w:rPr>
        <w:t xml:space="preserve">Ecology. </w:t>
      </w:r>
      <w:proofErr w:type="gramStart"/>
      <w:r w:rsidRPr="00CA6581">
        <w:rPr>
          <w:rFonts w:ascii="Arial" w:hAnsi="Arial"/>
          <w:noProof w:val="0"/>
          <w:color w:val="222222"/>
        </w:rPr>
        <w:t>90:588–597.</w:t>
      </w:r>
      <w:proofErr w:type="gramEnd"/>
      <w:r w:rsidRPr="00CA6581" w:rsidDel="00220B63">
        <w:rPr>
          <w:rFonts w:ascii="Arial" w:hAnsi="Arial"/>
          <w:noProof w:val="0"/>
          <w:color w:val="222222"/>
        </w:rPr>
        <w:t xml:space="preserve"> </w:t>
      </w:r>
    </w:p>
    <w:p w14:paraId="511233C2" w14:textId="77777777" w:rsidR="00015D82" w:rsidRPr="00CA6581" w:rsidRDefault="00015D82">
      <w:pPr>
        <w:spacing w:after="0" w:line="480" w:lineRule="auto"/>
        <w:rPr>
          <w:rFonts w:ascii="Arial" w:hAnsi="Arial" w:cs="Arial"/>
          <w:noProof w:val="0"/>
        </w:rPr>
      </w:pPr>
    </w:p>
    <w:p w14:paraId="42586DEC" w14:textId="77777777" w:rsidR="00A358F5" w:rsidRPr="00CA6581" w:rsidRDefault="00A358F5">
      <w:pPr>
        <w:spacing w:after="0" w:line="480" w:lineRule="auto"/>
        <w:rPr>
          <w:rFonts w:ascii="Arial" w:hAnsi="Arial" w:cs="Arial"/>
          <w:noProof w:val="0"/>
        </w:rPr>
      </w:pPr>
      <w:r w:rsidRPr="00CA6581">
        <w:rPr>
          <w:rFonts w:ascii="Arial" w:hAnsi="Arial" w:cs="Arial"/>
          <w:noProof w:val="0"/>
        </w:rPr>
        <w:t xml:space="preserve">Liu, C., P.M. Berry, T.P. Dawson, and R.G. Pearson. 2005. Selecting thresholds of occurrence in the prediction of species distributions. </w:t>
      </w:r>
      <w:proofErr w:type="spellStart"/>
      <w:r w:rsidRPr="00CA6581">
        <w:rPr>
          <w:rFonts w:ascii="Arial" w:hAnsi="Arial" w:cs="Arial"/>
          <w:noProof w:val="0"/>
        </w:rPr>
        <w:t>Ecography</w:t>
      </w:r>
      <w:proofErr w:type="spellEnd"/>
      <w:r w:rsidRPr="00CA6581">
        <w:rPr>
          <w:rFonts w:ascii="Arial" w:hAnsi="Arial" w:cs="Arial"/>
          <w:noProof w:val="0"/>
        </w:rPr>
        <w:t xml:space="preserve">. </w:t>
      </w:r>
      <w:proofErr w:type="gramStart"/>
      <w:r w:rsidRPr="00CA6581">
        <w:rPr>
          <w:rFonts w:ascii="Arial" w:hAnsi="Arial" w:cs="Arial"/>
          <w:noProof w:val="0"/>
        </w:rPr>
        <w:t>28:385 -393.</w:t>
      </w:r>
      <w:proofErr w:type="gramEnd"/>
    </w:p>
    <w:p w14:paraId="557DC568" w14:textId="77777777" w:rsidR="00A358F5" w:rsidRPr="00CA6581" w:rsidRDefault="00A358F5">
      <w:pPr>
        <w:spacing w:after="0" w:line="480" w:lineRule="auto"/>
        <w:rPr>
          <w:rFonts w:ascii="Arial" w:hAnsi="Arial" w:cs="Arial"/>
          <w:noProof w:val="0"/>
        </w:rPr>
      </w:pPr>
    </w:p>
    <w:p w14:paraId="550B1C58" w14:textId="77777777" w:rsidR="00A358F5" w:rsidRPr="00CA6581" w:rsidRDefault="00A358F5">
      <w:pPr>
        <w:spacing w:after="0" w:line="480" w:lineRule="auto"/>
        <w:rPr>
          <w:rFonts w:ascii="Arial" w:hAnsi="Arial" w:cs="Arial"/>
          <w:noProof w:val="0"/>
        </w:rPr>
      </w:pPr>
      <w:proofErr w:type="spellStart"/>
      <w:r w:rsidRPr="00CA6581">
        <w:rPr>
          <w:rFonts w:ascii="Arial" w:hAnsi="Arial" w:cs="Arial"/>
          <w:noProof w:val="0"/>
          <w:color w:val="auto"/>
          <w:kern w:val="24"/>
        </w:rPr>
        <w:t>L</w:t>
      </w:r>
      <w:r w:rsidR="00447178" w:rsidRPr="00CA6581">
        <w:rPr>
          <w:rFonts w:ascii="Arial" w:hAnsi="Arial" w:cs="Arial"/>
          <w:noProof w:val="0"/>
          <w:color w:val="auto"/>
          <w:kern w:val="24"/>
        </w:rPr>
        <w:t>o</w:t>
      </w:r>
      <w:r w:rsidRPr="00CA6581">
        <w:rPr>
          <w:rFonts w:ascii="Arial" w:hAnsi="Arial" w:cs="Arial"/>
          <w:noProof w:val="0"/>
          <w:color w:val="auto"/>
          <w:kern w:val="24"/>
        </w:rPr>
        <w:t>sos</w:t>
      </w:r>
      <w:proofErr w:type="spellEnd"/>
      <w:r w:rsidRPr="00CA6581">
        <w:rPr>
          <w:rFonts w:ascii="Arial" w:hAnsi="Arial" w:cs="Arial"/>
          <w:noProof w:val="0"/>
          <w:color w:val="auto"/>
          <w:kern w:val="24"/>
        </w:rPr>
        <w:t>,</w:t>
      </w:r>
      <w:r w:rsidRPr="00CA6581">
        <w:rPr>
          <w:rFonts w:ascii="Arial" w:hAnsi="Arial" w:cs="Arial"/>
          <w:noProof w:val="0"/>
        </w:rPr>
        <w:t xml:space="preserve"> J.B and R.E. </w:t>
      </w:r>
      <w:proofErr w:type="spellStart"/>
      <w:r w:rsidRPr="00CA6581">
        <w:rPr>
          <w:rFonts w:ascii="Arial" w:hAnsi="Arial" w:cs="Arial"/>
          <w:noProof w:val="0"/>
        </w:rPr>
        <w:t>Glor</w:t>
      </w:r>
      <w:proofErr w:type="spellEnd"/>
      <w:r w:rsidRPr="00CA6581">
        <w:rPr>
          <w:rFonts w:ascii="Arial" w:hAnsi="Arial" w:cs="Arial"/>
          <w:noProof w:val="0"/>
        </w:rPr>
        <w:t xml:space="preserve">. 2003. Phylogenetic comparative methods and the geography of speciation. Trends Ecol. </w:t>
      </w:r>
      <w:proofErr w:type="spellStart"/>
      <w:r w:rsidRPr="00CA6581">
        <w:rPr>
          <w:rFonts w:ascii="Arial" w:hAnsi="Arial" w:cs="Arial"/>
          <w:noProof w:val="0"/>
        </w:rPr>
        <w:t>Evol</w:t>
      </w:r>
      <w:proofErr w:type="spellEnd"/>
      <w:r w:rsidRPr="00CA6581">
        <w:rPr>
          <w:rFonts w:ascii="Arial" w:hAnsi="Arial" w:cs="Arial"/>
          <w:noProof w:val="0"/>
        </w:rPr>
        <w:t xml:space="preserve">. </w:t>
      </w:r>
      <w:proofErr w:type="gramStart"/>
      <w:r w:rsidRPr="00CA6581">
        <w:rPr>
          <w:rFonts w:ascii="Arial" w:hAnsi="Arial" w:cs="Arial"/>
          <w:noProof w:val="0"/>
        </w:rPr>
        <w:t>18:220–227.</w:t>
      </w:r>
      <w:proofErr w:type="gramEnd"/>
    </w:p>
    <w:p w14:paraId="264B3596" w14:textId="77777777" w:rsidR="00A358F5" w:rsidRPr="00CA6581" w:rsidRDefault="00A358F5">
      <w:pPr>
        <w:spacing w:after="0" w:line="480" w:lineRule="auto"/>
        <w:rPr>
          <w:rFonts w:ascii="Arial" w:hAnsi="Arial" w:cs="Arial"/>
          <w:noProof w:val="0"/>
        </w:rPr>
      </w:pPr>
    </w:p>
    <w:p w14:paraId="2E537843" w14:textId="77777777" w:rsidR="00A358F5" w:rsidRPr="00CA6581" w:rsidRDefault="00A358F5">
      <w:pPr>
        <w:spacing w:after="0" w:line="480" w:lineRule="auto"/>
        <w:rPr>
          <w:rFonts w:ascii="Arial" w:hAnsi="Arial" w:cs="Arial"/>
          <w:noProof w:val="0"/>
        </w:rPr>
      </w:pPr>
      <w:r w:rsidRPr="00CA6581">
        <w:rPr>
          <w:rFonts w:ascii="Arial" w:hAnsi="Arial" w:cs="Arial"/>
          <w:noProof w:val="0"/>
        </w:rPr>
        <w:t xml:space="preserve">Mao A.A. and P. </w:t>
      </w:r>
      <w:proofErr w:type="spellStart"/>
      <w:r w:rsidRPr="00CA6581">
        <w:rPr>
          <w:rFonts w:ascii="Arial" w:hAnsi="Arial" w:cs="Arial"/>
          <w:noProof w:val="0"/>
        </w:rPr>
        <w:t>Kharbuli</w:t>
      </w:r>
      <w:proofErr w:type="spellEnd"/>
      <w:r w:rsidRPr="00CA6581">
        <w:rPr>
          <w:rFonts w:ascii="Arial" w:hAnsi="Arial" w:cs="Arial"/>
          <w:noProof w:val="0"/>
        </w:rPr>
        <w:t xml:space="preserve">. 2002. Distribution and status of </w:t>
      </w:r>
      <w:r w:rsidRPr="00CA6581">
        <w:rPr>
          <w:rFonts w:ascii="Arial" w:hAnsi="Arial" w:cs="Arial"/>
          <w:i/>
          <w:iCs/>
          <w:noProof w:val="0"/>
        </w:rPr>
        <w:t xml:space="preserve">Nepenthes </w:t>
      </w:r>
      <w:proofErr w:type="spellStart"/>
      <w:r w:rsidRPr="00CA6581">
        <w:rPr>
          <w:rFonts w:ascii="Arial" w:hAnsi="Arial" w:cs="Arial"/>
          <w:i/>
          <w:iCs/>
          <w:noProof w:val="0"/>
        </w:rPr>
        <w:t>khasiana</w:t>
      </w:r>
      <w:proofErr w:type="spellEnd"/>
      <w:r w:rsidRPr="00CA6581">
        <w:rPr>
          <w:rFonts w:ascii="Arial" w:hAnsi="Arial" w:cs="Arial"/>
          <w:noProof w:val="0"/>
        </w:rPr>
        <w:t xml:space="preserve"> Hook. </w:t>
      </w:r>
      <w:proofErr w:type="gramStart"/>
      <w:r w:rsidRPr="00CA6581">
        <w:rPr>
          <w:rFonts w:ascii="Arial" w:hAnsi="Arial" w:cs="Arial"/>
          <w:noProof w:val="0"/>
        </w:rPr>
        <w:t>f</w:t>
      </w:r>
      <w:proofErr w:type="gramEnd"/>
      <w:r w:rsidRPr="00CA6581">
        <w:rPr>
          <w:rFonts w:ascii="Arial" w:hAnsi="Arial" w:cs="Arial"/>
          <w:noProof w:val="0"/>
        </w:rPr>
        <w:t xml:space="preserve">.: a rare endemic pitcher plant of Meghalaya, India. </w:t>
      </w:r>
      <w:proofErr w:type="spellStart"/>
      <w:r w:rsidRPr="00CA6581">
        <w:rPr>
          <w:rFonts w:ascii="Arial" w:hAnsi="Arial" w:cs="Arial"/>
          <w:noProof w:val="0"/>
        </w:rPr>
        <w:t>Phytotaxonomy</w:t>
      </w:r>
      <w:proofErr w:type="spellEnd"/>
      <w:r w:rsidRPr="00CA6581">
        <w:rPr>
          <w:rFonts w:ascii="Arial" w:hAnsi="Arial" w:cs="Arial"/>
          <w:noProof w:val="0"/>
        </w:rPr>
        <w:t xml:space="preserve">. </w:t>
      </w:r>
      <w:proofErr w:type="gramStart"/>
      <w:r w:rsidRPr="00CA6581">
        <w:rPr>
          <w:rFonts w:ascii="Arial" w:hAnsi="Arial" w:cs="Arial"/>
          <w:noProof w:val="0"/>
        </w:rPr>
        <w:t>2:77-83.</w:t>
      </w:r>
      <w:proofErr w:type="gramEnd"/>
    </w:p>
    <w:p w14:paraId="533961BA" w14:textId="77777777" w:rsidR="00A358F5" w:rsidRPr="00CA6581" w:rsidRDefault="00A358F5">
      <w:pPr>
        <w:spacing w:after="0" w:line="480" w:lineRule="auto"/>
        <w:rPr>
          <w:rFonts w:ascii="Arial" w:hAnsi="Arial" w:cs="Arial"/>
          <w:noProof w:val="0"/>
        </w:rPr>
      </w:pPr>
    </w:p>
    <w:p w14:paraId="5B671009" w14:textId="77777777" w:rsidR="00A358F5" w:rsidRPr="00CA6581" w:rsidRDefault="00A358F5">
      <w:pPr>
        <w:spacing w:after="0" w:line="480" w:lineRule="auto"/>
        <w:rPr>
          <w:rFonts w:ascii="Arial" w:hAnsi="Arial"/>
          <w:noProof w:val="0"/>
        </w:rPr>
      </w:pPr>
      <w:r w:rsidRPr="00CA6581">
        <w:rPr>
          <w:rFonts w:ascii="Arial" w:hAnsi="Arial"/>
          <w:noProof w:val="0"/>
        </w:rPr>
        <w:t xml:space="preserve">McPherson, S. 2009. </w:t>
      </w:r>
      <w:proofErr w:type="gramStart"/>
      <w:r w:rsidRPr="00CA6581">
        <w:rPr>
          <w:rFonts w:ascii="Arial" w:hAnsi="Arial"/>
          <w:i/>
          <w:noProof w:val="0"/>
        </w:rPr>
        <w:t>Pitcher plants of the Old World</w:t>
      </w:r>
      <w:r w:rsidRPr="00CA6581">
        <w:rPr>
          <w:rFonts w:ascii="Arial" w:hAnsi="Arial"/>
          <w:noProof w:val="0"/>
        </w:rPr>
        <w:t>.</w:t>
      </w:r>
      <w:proofErr w:type="gramEnd"/>
      <w:r w:rsidRPr="00CA6581">
        <w:rPr>
          <w:rFonts w:ascii="Arial" w:hAnsi="Arial"/>
          <w:noProof w:val="0"/>
        </w:rPr>
        <w:t xml:space="preserve"> Poole: </w:t>
      </w:r>
      <w:proofErr w:type="spellStart"/>
      <w:r w:rsidRPr="00CA6581">
        <w:rPr>
          <w:rFonts w:ascii="Arial" w:hAnsi="Arial"/>
          <w:noProof w:val="0"/>
        </w:rPr>
        <w:t>Redfern</w:t>
      </w:r>
      <w:proofErr w:type="spellEnd"/>
      <w:r w:rsidRPr="00CA6581">
        <w:rPr>
          <w:rFonts w:ascii="Arial" w:hAnsi="Arial"/>
          <w:noProof w:val="0"/>
        </w:rPr>
        <w:t xml:space="preserve"> Natural History Publications, 2 vols.</w:t>
      </w:r>
    </w:p>
    <w:p w14:paraId="1BDEFF97" w14:textId="77777777" w:rsidR="00A358F5" w:rsidRPr="00CA6581" w:rsidRDefault="00A358F5">
      <w:pPr>
        <w:spacing w:after="0" w:line="480" w:lineRule="auto"/>
        <w:rPr>
          <w:rFonts w:ascii="Arial" w:hAnsi="Arial"/>
          <w:noProof w:val="0"/>
        </w:rPr>
      </w:pPr>
    </w:p>
    <w:p w14:paraId="550000EC" w14:textId="77777777" w:rsidR="009B270A" w:rsidRPr="00CA6581" w:rsidRDefault="009B270A">
      <w:pPr>
        <w:spacing w:after="0" w:line="480" w:lineRule="auto"/>
        <w:rPr>
          <w:rFonts w:ascii="Arial" w:hAnsi="Arial"/>
          <w:b/>
          <w:bCs/>
          <w:noProof w:val="0"/>
        </w:rPr>
      </w:pPr>
      <w:proofErr w:type="spellStart"/>
      <w:r w:rsidRPr="00CA6581">
        <w:rPr>
          <w:rFonts w:ascii="Arial" w:hAnsi="Arial"/>
          <w:bCs/>
          <w:noProof w:val="0"/>
        </w:rPr>
        <w:t>Meimberg</w:t>
      </w:r>
      <w:proofErr w:type="spellEnd"/>
      <w:r w:rsidRPr="00CA6581">
        <w:rPr>
          <w:rFonts w:ascii="Arial" w:hAnsi="Arial"/>
          <w:bCs/>
          <w:noProof w:val="0"/>
        </w:rPr>
        <w:t xml:space="preserve">, H., A. </w:t>
      </w:r>
      <w:proofErr w:type="spellStart"/>
      <w:r w:rsidRPr="00CA6581">
        <w:rPr>
          <w:rFonts w:ascii="Arial" w:hAnsi="Arial"/>
          <w:bCs/>
          <w:noProof w:val="0"/>
        </w:rPr>
        <w:t>Wistuba</w:t>
      </w:r>
      <w:proofErr w:type="spellEnd"/>
      <w:r w:rsidRPr="00CA6581">
        <w:rPr>
          <w:rFonts w:ascii="Arial" w:hAnsi="Arial"/>
          <w:bCs/>
          <w:noProof w:val="0"/>
        </w:rPr>
        <w:t xml:space="preserve">, P. </w:t>
      </w:r>
      <w:proofErr w:type="spellStart"/>
      <w:r w:rsidRPr="00CA6581">
        <w:rPr>
          <w:rFonts w:ascii="Arial" w:hAnsi="Arial"/>
          <w:bCs/>
          <w:noProof w:val="0"/>
        </w:rPr>
        <w:t>Dittrich</w:t>
      </w:r>
      <w:proofErr w:type="spellEnd"/>
      <w:r w:rsidRPr="00CA6581">
        <w:rPr>
          <w:rFonts w:ascii="Arial" w:hAnsi="Arial"/>
          <w:bCs/>
          <w:noProof w:val="0"/>
        </w:rPr>
        <w:t xml:space="preserve">, G. </w:t>
      </w:r>
      <w:proofErr w:type="spellStart"/>
      <w:r w:rsidRPr="00CA6581">
        <w:rPr>
          <w:rFonts w:ascii="Arial" w:hAnsi="Arial"/>
          <w:bCs/>
          <w:noProof w:val="0"/>
        </w:rPr>
        <w:t>Heubl</w:t>
      </w:r>
      <w:proofErr w:type="spellEnd"/>
      <w:r w:rsidRPr="00CA6581">
        <w:rPr>
          <w:rFonts w:ascii="Arial" w:hAnsi="Arial"/>
          <w:bCs/>
          <w:noProof w:val="0"/>
        </w:rPr>
        <w:t xml:space="preserve">. 2001. Molecular Phylogeny of </w:t>
      </w:r>
      <w:proofErr w:type="spellStart"/>
      <w:r w:rsidRPr="00CA6581">
        <w:rPr>
          <w:rFonts w:ascii="Arial" w:hAnsi="Arial"/>
          <w:bCs/>
          <w:noProof w:val="0"/>
        </w:rPr>
        <w:t>Nepenthaceae</w:t>
      </w:r>
      <w:proofErr w:type="spellEnd"/>
      <w:r w:rsidRPr="00CA6581">
        <w:rPr>
          <w:rFonts w:ascii="Arial" w:hAnsi="Arial"/>
          <w:bCs/>
          <w:noProof w:val="0"/>
        </w:rPr>
        <w:t xml:space="preserve"> Based on </w:t>
      </w:r>
      <w:proofErr w:type="spellStart"/>
      <w:r w:rsidRPr="00CA6581">
        <w:rPr>
          <w:rFonts w:ascii="Arial" w:hAnsi="Arial"/>
          <w:bCs/>
          <w:noProof w:val="0"/>
        </w:rPr>
        <w:t>Cladistic</w:t>
      </w:r>
      <w:proofErr w:type="spellEnd"/>
      <w:r w:rsidRPr="00CA6581">
        <w:rPr>
          <w:rFonts w:ascii="Arial" w:hAnsi="Arial"/>
          <w:bCs/>
          <w:noProof w:val="0"/>
        </w:rPr>
        <w:t xml:space="preserve"> Analysis of Plastid </w:t>
      </w:r>
      <w:proofErr w:type="spellStart"/>
      <w:r w:rsidRPr="00CA6581">
        <w:rPr>
          <w:rFonts w:ascii="Arial" w:hAnsi="Arial"/>
          <w:bCs/>
          <w:noProof w:val="0"/>
        </w:rPr>
        <w:t>trnK</w:t>
      </w:r>
      <w:proofErr w:type="spellEnd"/>
      <w:r w:rsidRPr="00CA6581">
        <w:rPr>
          <w:rFonts w:ascii="Arial" w:hAnsi="Arial"/>
          <w:bCs/>
          <w:noProof w:val="0"/>
        </w:rPr>
        <w:t xml:space="preserve"> Intron Sequence Data. Plant Bio. 3(2)</w:t>
      </w:r>
      <w:proofErr w:type="gramStart"/>
      <w:r w:rsidRPr="00CA6581">
        <w:rPr>
          <w:rFonts w:ascii="Arial" w:hAnsi="Arial"/>
          <w:bCs/>
          <w:noProof w:val="0"/>
        </w:rPr>
        <w:t>:164</w:t>
      </w:r>
      <w:proofErr w:type="gramEnd"/>
      <w:r w:rsidRPr="00CA6581">
        <w:rPr>
          <w:rFonts w:ascii="Arial" w:hAnsi="Arial"/>
          <w:bCs/>
          <w:noProof w:val="0"/>
        </w:rPr>
        <w:t>-175.</w:t>
      </w:r>
    </w:p>
    <w:p w14:paraId="7C3038FE" w14:textId="77777777" w:rsidR="00A358F5" w:rsidRPr="00CA6581" w:rsidRDefault="00A358F5">
      <w:pPr>
        <w:spacing w:after="0" w:line="480" w:lineRule="auto"/>
        <w:rPr>
          <w:rFonts w:ascii="Arial" w:hAnsi="Arial"/>
          <w:noProof w:val="0"/>
        </w:rPr>
      </w:pPr>
    </w:p>
    <w:p w14:paraId="6107719E" w14:textId="77777777" w:rsidR="00A358F5" w:rsidRPr="00CA6581" w:rsidRDefault="00A358F5">
      <w:pPr>
        <w:spacing w:after="0" w:line="480" w:lineRule="auto"/>
        <w:rPr>
          <w:rFonts w:ascii="Arial" w:hAnsi="Arial"/>
          <w:noProof w:val="0"/>
        </w:rPr>
      </w:pPr>
      <w:proofErr w:type="spellStart"/>
      <w:proofErr w:type="gramStart"/>
      <w:r w:rsidRPr="00CA6581">
        <w:rPr>
          <w:rFonts w:ascii="Arial" w:hAnsi="Arial"/>
          <w:noProof w:val="0"/>
        </w:rPr>
        <w:t>Meimberg</w:t>
      </w:r>
      <w:proofErr w:type="spellEnd"/>
      <w:r w:rsidRPr="00CA6581">
        <w:rPr>
          <w:rFonts w:ascii="Arial" w:hAnsi="Arial"/>
          <w:noProof w:val="0"/>
        </w:rPr>
        <w:t xml:space="preserve"> H. and G. </w:t>
      </w:r>
      <w:proofErr w:type="spellStart"/>
      <w:r w:rsidRPr="00CA6581">
        <w:rPr>
          <w:rFonts w:ascii="Arial" w:hAnsi="Arial"/>
          <w:noProof w:val="0"/>
        </w:rPr>
        <w:t>Heubl</w:t>
      </w:r>
      <w:proofErr w:type="spellEnd"/>
      <w:r w:rsidRPr="00CA6581">
        <w:rPr>
          <w:rFonts w:ascii="Arial" w:hAnsi="Arial"/>
          <w:noProof w:val="0"/>
        </w:rPr>
        <w:t xml:space="preserve"> 2006.</w:t>
      </w:r>
      <w:proofErr w:type="gramEnd"/>
      <w:r w:rsidRPr="00CA6581">
        <w:rPr>
          <w:rFonts w:ascii="Arial" w:hAnsi="Arial"/>
          <w:noProof w:val="0"/>
        </w:rPr>
        <w:t xml:space="preserve"> </w:t>
      </w:r>
      <w:proofErr w:type="gramStart"/>
      <w:r w:rsidRPr="00CA6581">
        <w:rPr>
          <w:rFonts w:ascii="Arial" w:hAnsi="Arial"/>
          <w:noProof w:val="0"/>
        </w:rPr>
        <w:t xml:space="preserve">Introduction of a nuclear marker for phylogenetic analysis of </w:t>
      </w:r>
      <w:proofErr w:type="spellStart"/>
      <w:r w:rsidRPr="00CA6581">
        <w:rPr>
          <w:rFonts w:ascii="Arial" w:hAnsi="Arial"/>
          <w:noProof w:val="0"/>
        </w:rPr>
        <w:t>Nepenthaceae</w:t>
      </w:r>
      <w:proofErr w:type="spellEnd"/>
      <w:r w:rsidRPr="00CA6581">
        <w:rPr>
          <w:rFonts w:ascii="Arial" w:hAnsi="Arial"/>
          <w:noProof w:val="0"/>
        </w:rPr>
        <w:t>.</w:t>
      </w:r>
      <w:proofErr w:type="gramEnd"/>
      <w:r w:rsidRPr="00CA6581">
        <w:rPr>
          <w:rFonts w:ascii="Arial" w:hAnsi="Arial"/>
          <w:noProof w:val="0"/>
        </w:rPr>
        <w:t xml:space="preserve"> Plant Biol. 8:831-840.</w:t>
      </w:r>
      <w:r w:rsidR="00395D7E" w:rsidRPr="00CA6581">
        <w:rPr>
          <w:rFonts w:ascii="Arial" w:hAnsi="Arial"/>
          <w:noProof w:val="0"/>
        </w:rPr>
        <w:t xml:space="preserve"> </w:t>
      </w:r>
      <w:proofErr w:type="gramStart"/>
      <w:r w:rsidRPr="00CA6581">
        <w:rPr>
          <w:rFonts w:ascii="Arial" w:hAnsi="Arial"/>
          <w:noProof w:val="0"/>
        </w:rPr>
        <w:t>Mogi, M. and H. S. Yong.</w:t>
      </w:r>
      <w:proofErr w:type="gramEnd"/>
      <w:r w:rsidRPr="00CA6581">
        <w:rPr>
          <w:rFonts w:ascii="Arial" w:hAnsi="Arial"/>
          <w:noProof w:val="0"/>
        </w:rPr>
        <w:t xml:space="preserve"> 1996.</w:t>
      </w:r>
      <w:r w:rsidRPr="00CA6581">
        <w:rPr>
          <w:noProof w:val="0"/>
        </w:rPr>
        <w:t xml:space="preserve"> </w:t>
      </w:r>
      <w:r w:rsidRPr="00CA6581">
        <w:rPr>
          <w:rFonts w:ascii="Arial" w:hAnsi="Arial"/>
          <w:noProof w:val="0"/>
        </w:rPr>
        <w:t xml:space="preserve">Aquatic arthropod communities in </w:t>
      </w:r>
      <w:r w:rsidRPr="00CA6581">
        <w:rPr>
          <w:rFonts w:ascii="Arial" w:hAnsi="Arial"/>
          <w:i/>
          <w:iCs/>
          <w:noProof w:val="0"/>
        </w:rPr>
        <w:t>Nepenthes</w:t>
      </w:r>
      <w:r w:rsidRPr="00CA6581">
        <w:rPr>
          <w:rFonts w:ascii="Arial" w:hAnsi="Arial"/>
          <w:noProof w:val="0"/>
        </w:rPr>
        <w:t xml:space="preserve"> pitchers: the role of niche differentiation, aggregation, predation and competition in community organization. </w:t>
      </w:r>
      <w:proofErr w:type="spellStart"/>
      <w:r w:rsidRPr="00CA6581">
        <w:rPr>
          <w:rFonts w:ascii="Arial" w:hAnsi="Arial"/>
          <w:noProof w:val="0"/>
        </w:rPr>
        <w:t>Oecologia</w:t>
      </w:r>
      <w:proofErr w:type="spellEnd"/>
      <w:r w:rsidRPr="00CA6581">
        <w:rPr>
          <w:rFonts w:ascii="Arial" w:hAnsi="Arial"/>
          <w:noProof w:val="0"/>
        </w:rPr>
        <w:t>. 90(2)</w:t>
      </w:r>
      <w:proofErr w:type="gramStart"/>
      <w:r w:rsidRPr="00CA6581">
        <w:rPr>
          <w:rFonts w:ascii="Arial" w:hAnsi="Arial"/>
          <w:noProof w:val="0"/>
        </w:rPr>
        <w:t>:172</w:t>
      </w:r>
      <w:proofErr w:type="gramEnd"/>
      <w:r w:rsidRPr="00CA6581">
        <w:rPr>
          <w:rFonts w:ascii="Arial" w:hAnsi="Arial"/>
          <w:noProof w:val="0"/>
        </w:rPr>
        <w:t>-184.</w:t>
      </w:r>
    </w:p>
    <w:p w14:paraId="759E9249" w14:textId="77777777" w:rsidR="00A358F5" w:rsidRPr="00CA6581" w:rsidRDefault="00A358F5">
      <w:pPr>
        <w:spacing w:after="0" w:line="480" w:lineRule="auto"/>
        <w:rPr>
          <w:rFonts w:ascii="Arial" w:hAnsi="Arial"/>
          <w:noProof w:val="0"/>
        </w:rPr>
      </w:pPr>
    </w:p>
    <w:p w14:paraId="5F5EFD31" w14:textId="77777777" w:rsidR="00A358F5" w:rsidRPr="00CA6581" w:rsidRDefault="00A358F5">
      <w:pPr>
        <w:widowControl w:val="0"/>
        <w:spacing w:after="0" w:line="480" w:lineRule="auto"/>
        <w:rPr>
          <w:rFonts w:ascii="Arial" w:hAnsi="Arial"/>
          <w:noProof w:val="0"/>
        </w:rPr>
      </w:pPr>
      <w:proofErr w:type="gramStart"/>
      <w:r w:rsidRPr="00CA6581">
        <w:rPr>
          <w:rFonts w:ascii="Arial" w:hAnsi="Arial"/>
          <w:noProof w:val="0"/>
        </w:rPr>
        <w:t>Moran, J.A., C.M. Clarke, and B.J. Hawkins.</w:t>
      </w:r>
      <w:proofErr w:type="gramEnd"/>
      <w:r w:rsidRPr="00CA6581">
        <w:rPr>
          <w:rFonts w:ascii="Arial" w:hAnsi="Arial"/>
          <w:noProof w:val="0"/>
        </w:rPr>
        <w:t xml:space="preserve"> 2003. From carnivore to </w:t>
      </w:r>
      <w:proofErr w:type="spellStart"/>
      <w:r w:rsidRPr="00CA6581">
        <w:rPr>
          <w:rFonts w:ascii="Arial" w:hAnsi="Arial"/>
          <w:noProof w:val="0"/>
        </w:rPr>
        <w:t>detrivore</w:t>
      </w:r>
      <w:proofErr w:type="spellEnd"/>
      <w:r w:rsidRPr="00CA6581">
        <w:rPr>
          <w:rFonts w:ascii="Arial" w:hAnsi="Arial"/>
          <w:noProof w:val="0"/>
        </w:rPr>
        <w:t xml:space="preserve">? Isotopic evidence for leaf litter utilization by the tropical pitcher plant </w:t>
      </w:r>
      <w:r w:rsidRPr="00CA6581">
        <w:rPr>
          <w:rFonts w:ascii="Arial" w:hAnsi="Arial"/>
          <w:i/>
          <w:iCs/>
          <w:noProof w:val="0"/>
        </w:rPr>
        <w:t xml:space="preserve">Nepenthes </w:t>
      </w:r>
      <w:proofErr w:type="spellStart"/>
      <w:r w:rsidRPr="00CA6581">
        <w:rPr>
          <w:rFonts w:ascii="Arial" w:hAnsi="Arial"/>
          <w:i/>
          <w:iCs/>
          <w:noProof w:val="0"/>
        </w:rPr>
        <w:t>ampullaria</w:t>
      </w:r>
      <w:proofErr w:type="spellEnd"/>
      <w:r w:rsidRPr="00CA6581">
        <w:rPr>
          <w:rFonts w:ascii="Arial" w:hAnsi="Arial"/>
          <w:noProof w:val="0"/>
        </w:rPr>
        <w:t xml:space="preserve">. </w:t>
      </w:r>
      <w:r w:rsidRPr="00CA6581">
        <w:rPr>
          <w:rFonts w:ascii="Arial" w:hAnsi="Arial"/>
          <w:iCs/>
          <w:noProof w:val="0"/>
        </w:rPr>
        <w:t>Int.</w:t>
      </w:r>
      <w:r w:rsidRPr="00CA6581">
        <w:rPr>
          <w:rFonts w:ascii="Arial" w:hAnsi="Arial"/>
          <w:i/>
          <w:noProof w:val="0"/>
        </w:rPr>
        <w:t xml:space="preserve"> </w:t>
      </w:r>
      <w:r w:rsidRPr="00CA6581">
        <w:rPr>
          <w:rFonts w:ascii="Arial" w:hAnsi="Arial"/>
          <w:noProof w:val="0"/>
        </w:rPr>
        <w:t>J. Plant Sci. 164(4)</w:t>
      </w:r>
      <w:proofErr w:type="gramStart"/>
      <w:r w:rsidRPr="00CA6581">
        <w:rPr>
          <w:rFonts w:ascii="Arial" w:hAnsi="Arial"/>
          <w:noProof w:val="0"/>
        </w:rPr>
        <w:t>:635</w:t>
      </w:r>
      <w:proofErr w:type="gramEnd"/>
      <w:r w:rsidRPr="00CA6581">
        <w:rPr>
          <w:rFonts w:ascii="Arial" w:hAnsi="Arial"/>
          <w:noProof w:val="0"/>
        </w:rPr>
        <w:t>-639.</w:t>
      </w:r>
    </w:p>
    <w:p w14:paraId="5A24389C" w14:textId="77777777" w:rsidR="00A358F5" w:rsidRPr="00CA6581" w:rsidRDefault="00A358F5">
      <w:pPr>
        <w:widowControl w:val="0"/>
        <w:spacing w:after="0" w:line="480" w:lineRule="auto"/>
        <w:rPr>
          <w:rFonts w:ascii="Arial" w:hAnsi="Arial"/>
          <w:noProof w:val="0"/>
        </w:rPr>
      </w:pPr>
    </w:p>
    <w:p w14:paraId="3A9CA385" w14:textId="77777777" w:rsidR="00A358F5" w:rsidRPr="00CA6581" w:rsidRDefault="00A358F5">
      <w:pPr>
        <w:widowControl w:val="0"/>
        <w:spacing w:after="0" w:line="480" w:lineRule="auto"/>
        <w:rPr>
          <w:rFonts w:ascii="Arial" w:hAnsi="Arial"/>
          <w:noProof w:val="0"/>
        </w:rPr>
      </w:pPr>
      <w:proofErr w:type="gramStart"/>
      <w:r w:rsidRPr="00CA6581">
        <w:rPr>
          <w:rFonts w:ascii="Arial" w:hAnsi="Arial"/>
          <w:noProof w:val="0"/>
        </w:rPr>
        <w:t>Moran, J. A. 1996.</w:t>
      </w:r>
      <w:proofErr w:type="gramEnd"/>
      <w:r w:rsidRPr="00CA6581">
        <w:rPr>
          <w:rFonts w:ascii="Arial" w:hAnsi="Arial"/>
          <w:noProof w:val="0"/>
        </w:rPr>
        <w:t xml:space="preserve"> Pitcher dimorphism, prey composition and the mechanisms of prey attraction in the pitcher plant </w:t>
      </w:r>
      <w:r w:rsidRPr="00CA6581">
        <w:rPr>
          <w:rFonts w:ascii="Arial" w:hAnsi="Arial"/>
          <w:i/>
          <w:iCs/>
          <w:noProof w:val="0"/>
        </w:rPr>
        <w:t xml:space="preserve">Nepenthes </w:t>
      </w:r>
      <w:proofErr w:type="spellStart"/>
      <w:r w:rsidRPr="00CA6581">
        <w:rPr>
          <w:rFonts w:ascii="Arial" w:hAnsi="Arial"/>
          <w:i/>
          <w:iCs/>
          <w:noProof w:val="0"/>
        </w:rPr>
        <w:t>rafflesiana</w:t>
      </w:r>
      <w:proofErr w:type="spellEnd"/>
      <w:r w:rsidRPr="00CA6581">
        <w:rPr>
          <w:rFonts w:ascii="Arial" w:hAnsi="Arial"/>
          <w:noProof w:val="0"/>
        </w:rPr>
        <w:t xml:space="preserve"> in Borneo. J. Ecol. 84(4)</w:t>
      </w:r>
      <w:proofErr w:type="gramStart"/>
      <w:r w:rsidRPr="00CA6581">
        <w:rPr>
          <w:rFonts w:ascii="Arial" w:hAnsi="Arial"/>
          <w:noProof w:val="0"/>
        </w:rPr>
        <w:t>:515</w:t>
      </w:r>
      <w:proofErr w:type="gramEnd"/>
      <w:r w:rsidRPr="00CA6581">
        <w:rPr>
          <w:rFonts w:ascii="Arial" w:hAnsi="Arial"/>
          <w:noProof w:val="0"/>
        </w:rPr>
        <w:t>-525.</w:t>
      </w:r>
    </w:p>
    <w:p w14:paraId="2639FFE8" w14:textId="77777777" w:rsidR="00A358F5" w:rsidRPr="00CA6581" w:rsidRDefault="00A358F5">
      <w:pPr>
        <w:widowControl w:val="0"/>
        <w:spacing w:after="0" w:line="480" w:lineRule="auto"/>
        <w:rPr>
          <w:rFonts w:ascii="Arial" w:hAnsi="Arial"/>
          <w:noProof w:val="0"/>
        </w:rPr>
      </w:pPr>
    </w:p>
    <w:p w14:paraId="1A1B31EA" w14:textId="77777777" w:rsidR="00A358F5" w:rsidRPr="00CA6581" w:rsidRDefault="00A358F5">
      <w:pPr>
        <w:spacing w:after="0" w:line="480" w:lineRule="auto"/>
        <w:rPr>
          <w:rFonts w:ascii="Arial" w:hAnsi="Arial"/>
          <w:noProof w:val="0"/>
        </w:rPr>
      </w:pPr>
      <w:proofErr w:type="gramStart"/>
      <w:r w:rsidRPr="00CA6581">
        <w:rPr>
          <w:rFonts w:ascii="Arial" w:hAnsi="Arial"/>
          <w:noProof w:val="0"/>
        </w:rPr>
        <w:t xml:space="preserve">Moran, J.A., M.A. </w:t>
      </w:r>
      <w:proofErr w:type="spellStart"/>
      <w:r w:rsidRPr="00CA6581">
        <w:rPr>
          <w:rFonts w:ascii="Arial" w:hAnsi="Arial"/>
          <w:noProof w:val="0"/>
        </w:rPr>
        <w:t>Merbach</w:t>
      </w:r>
      <w:proofErr w:type="spellEnd"/>
      <w:r w:rsidRPr="00CA6581">
        <w:rPr>
          <w:rFonts w:ascii="Arial" w:hAnsi="Arial"/>
          <w:noProof w:val="0"/>
        </w:rPr>
        <w:t>, N.J. Livingston, C.M. Clarke, and W.E. Booth.</w:t>
      </w:r>
      <w:proofErr w:type="gramEnd"/>
      <w:r w:rsidRPr="00CA6581">
        <w:rPr>
          <w:rFonts w:ascii="Arial" w:hAnsi="Arial"/>
          <w:noProof w:val="0"/>
        </w:rPr>
        <w:t xml:space="preserve"> 2001. Termite prey specialization in the pitcher plant </w:t>
      </w:r>
      <w:r w:rsidRPr="00CA6581">
        <w:rPr>
          <w:rFonts w:ascii="Arial" w:hAnsi="Arial"/>
          <w:i/>
          <w:noProof w:val="0"/>
        </w:rPr>
        <w:t xml:space="preserve">Nepenthes </w:t>
      </w:r>
      <w:proofErr w:type="spellStart"/>
      <w:r w:rsidRPr="00CA6581">
        <w:rPr>
          <w:rFonts w:ascii="Arial" w:hAnsi="Arial"/>
          <w:i/>
          <w:noProof w:val="0"/>
        </w:rPr>
        <w:t>albomarginata</w:t>
      </w:r>
      <w:proofErr w:type="spellEnd"/>
      <w:r w:rsidRPr="00CA6581">
        <w:rPr>
          <w:rFonts w:ascii="Arial" w:hAnsi="Arial"/>
          <w:i/>
          <w:noProof w:val="0"/>
        </w:rPr>
        <w:t xml:space="preserve"> </w:t>
      </w:r>
      <w:r w:rsidRPr="00CA6581">
        <w:rPr>
          <w:rFonts w:ascii="Arial" w:hAnsi="Arial"/>
          <w:noProof w:val="0"/>
        </w:rPr>
        <w:t>– Evidence from stable isotope analysis. Ann. Bot. 88(2)</w:t>
      </w:r>
      <w:proofErr w:type="gramStart"/>
      <w:r w:rsidRPr="00CA6581">
        <w:rPr>
          <w:rFonts w:ascii="Arial" w:hAnsi="Arial"/>
          <w:noProof w:val="0"/>
        </w:rPr>
        <w:t>:307</w:t>
      </w:r>
      <w:proofErr w:type="gramEnd"/>
      <w:r w:rsidRPr="00CA6581">
        <w:rPr>
          <w:rFonts w:ascii="Arial" w:hAnsi="Arial"/>
          <w:noProof w:val="0"/>
        </w:rPr>
        <w:t>-311.</w:t>
      </w:r>
    </w:p>
    <w:p w14:paraId="20568E30" w14:textId="77777777" w:rsidR="00A358F5" w:rsidRPr="00CA6581" w:rsidRDefault="00A358F5">
      <w:pPr>
        <w:spacing w:after="0" w:line="480" w:lineRule="auto"/>
        <w:rPr>
          <w:rFonts w:ascii="Arial" w:hAnsi="Arial"/>
          <w:noProof w:val="0"/>
        </w:rPr>
      </w:pPr>
    </w:p>
    <w:p w14:paraId="33999969" w14:textId="77777777" w:rsidR="00A358F5" w:rsidRPr="00CA6581" w:rsidRDefault="00A358F5">
      <w:pPr>
        <w:spacing w:after="0" w:line="480" w:lineRule="auto"/>
        <w:rPr>
          <w:rFonts w:ascii="Arial" w:hAnsi="Arial"/>
          <w:noProof w:val="0"/>
        </w:rPr>
      </w:pPr>
      <w:r w:rsidRPr="00CA6581">
        <w:rPr>
          <w:rFonts w:ascii="Arial" w:hAnsi="Arial"/>
          <w:noProof w:val="0"/>
        </w:rPr>
        <w:t xml:space="preserve">Moss, R.H., J.A. Edmonds, K.A. Hibbard, M.R. Manning, S.K. Rose, D.P. van </w:t>
      </w:r>
      <w:proofErr w:type="spellStart"/>
      <w:r w:rsidRPr="00CA6581">
        <w:rPr>
          <w:rFonts w:ascii="Arial" w:hAnsi="Arial"/>
          <w:noProof w:val="0"/>
        </w:rPr>
        <w:t>Vuuren</w:t>
      </w:r>
      <w:proofErr w:type="spellEnd"/>
      <w:r w:rsidRPr="00CA6581">
        <w:rPr>
          <w:rFonts w:ascii="Arial" w:hAnsi="Arial"/>
          <w:noProof w:val="0"/>
        </w:rPr>
        <w:t xml:space="preserve">, T.R. Carter, S. </w:t>
      </w:r>
      <w:proofErr w:type="spellStart"/>
      <w:r w:rsidRPr="00CA6581">
        <w:rPr>
          <w:rFonts w:ascii="Arial" w:hAnsi="Arial"/>
          <w:noProof w:val="0"/>
        </w:rPr>
        <w:t>Emori</w:t>
      </w:r>
      <w:proofErr w:type="spellEnd"/>
      <w:r w:rsidRPr="00CA6581">
        <w:rPr>
          <w:rFonts w:ascii="Arial" w:hAnsi="Arial"/>
          <w:noProof w:val="0"/>
        </w:rPr>
        <w:t xml:space="preserve">, M. </w:t>
      </w:r>
      <w:proofErr w:type="spellStart"/>
      <w:r w:rsidRPr="00CA6581">
        <w:rPr>
          <w:rFonts w:ascii="Arial" w:hAnsi="Arial"/>
          <w:noProof w:val="0"/>
        </w:rPr>
        <w:t>Kainuma</w:t>
      </w:r>
      <w:proofErr w:type="spellEnd"/>
      <w:r w:rsidRPr="00CA6581">
        <w:rPr>
          <w:rFonts w:ascii="Arial" w:hAnsi="Arial"/>
          <w:noProof w:val="0"/>
        </w:rPr>
        <w:t xml:space="preserve">, T. </w:t>
      </w:r>
      <w:proofErr w:type="spellStart"/>
      <w:r w:rsidRPr="00CA6581">
        <w:rPr>
          <w:rFonts w:ascii="Arial" w:hAnsi="Arial"/>
          <w:noProof w:val="0"/>
        </w:rPr>
        <w:t>Kram</w:t>
      </w:r>
      <w:proofErr w:type="spellEnd"/>
      <w:r w:rsidRPr="00CA6581">
        <w:rPr>
          <w:rFonts w:ascii="Arial" w:hAnsi="Arial"/>
          <w:noProof w:val="0"/>
        </w:rPr>
        <w:t xml:space="preserve">, G.A. </w:t>
      </w:r>
      <w:proofErr w:type="spellStart"/>
      <w:r w:rsidRPr="00CA6581">
        <w:rPr>
          <w:rFonts w:ascii="Arial" w:hAnsi="Arial"/>
          <w:noProof w:val="0"/>
        </w:rPr>
        <w:t>Meehl</w:t>
      </w:r>
      <w:proofErr w:type="spellEnd"/>
      <w:r w:rsidRPr="00CA6581">
        <w:rPr>
          <w:rFonts w:ascii="Arial" w:hAnsi="Arial"/>
          <w:noProof w:val="0"/>
        </w:rPr>
        <w:t xml:space="preserve">, J.F. Mitchell, N. </w:t>
      </w:r>
      <w:proofErr w:type="spellStart"/>
      <w:r w:rsidRPr="00CA6581">
        <w:rPr>
          <w:rFonts w:ascii="Arial" w:hAnsi="Arial"/>
          <w:noProof w:val="0"/>
        </w:rPr>
        <w:t>Nakicenovic</w:t>
      </w:r>
      <w:proofErr w:type="spellEnd"/>
      <w:r w:rsidRPr="00CA6581">
        <w:rPr>
          <w:rFonts w:ascii="Arial" w:hAnsi="Arial"/>
          <w:noProof w:val="0"/>
        </w:rPr>
        <w:t xml:space="preserve">, K. </w:t>
      </w:r>
      <w:proofErr w:type="spellStart"/>
      <w:r w:rsidRPr="00CA6581">
        <w:rPr>
          <w:rFonts w:ascii="Arial" w:hAnsi="Arial"/>
          <w:noProof w:val="0"/>
        </w:rPr>
        <w:t>Riahi</w:t>
      </w:r>
      <w:proofErr w:type="spellEnd"/>
      <w:proofErr w:type="gramStart"/>
      <w:r w:rsidRPr="00CA6581">
        <w:rPr>
          <w:rFonts w:ascii="Arial" w:hAnsi="Arial"/>
          <w:noProof w:val="0"/>
        </w:rPr>
        <w:t>,  S.J</w:t>
      </w:r>
      <w:proofErr w:type="gramEnd"/>
      <w:r w:rsidRPr="00CA6581">
        <w:rPr>
          <w:rFonts w:ascii="Arial" w:hAnsi="Arial"/>
          <w:noProof w:val="0"/>
        </w:rPr>
        <w:t xml:space="preserve">. Smith, R.J. Stouffer, A.M. Thomson, J.P. </w:t>
      </w:r>
      <w:proofErr w:type="spellStart"/>
      <w:r w:rsidRPr="00CA6581">
        <w:rPr>
          <w:rFonts w:ascii="Arial" w:hAnsi="Arial"/>
          <w:noProof w:val="0"/>
        </w:rPr>
        <w:t>Weyant</w:t>
      </w:r>
      <w:proofErr w:type="spellEnd"/>
      <w:r w:rsidRPr="00CA6581">
        <w:rPr>
          <w:rFonts w:ascii="Arial" w:hAnsi="Arial"/>
          <w:noProof w:val="0"/>
        </w:rPr>
        <w:t xml:space="preserve">, T.J. </w:t>
      </w:r>
      <w:proofErr w:type="spellStart"/>
      <w:r w:rsidRPr="00CA6581">
        <w:rPr>
          <w:rFonts w:ascii="Arial" w:hAnsi="Arial"/>
          <w:noProof w:val="0"/>
        </w:rPr>
        <w:t>Wilbanks</w:t>
      </w:r>
      <w:proofErr w:type="spellEnd"/>
      <w:r w:rsidRPr="00CA6581">
        <w:rPr>
          <w:rFonts w:ascii="Arial" w:hAnsi="Arial"/>
          <w:noProof w:val="0"/>
        </w:rPr>
        <w:t>. 2010. The next generation of scenarios for climate change research and assessment. Nature. 463(7282)</w:t>
      </w:r>
      <w:proofErr w:type="gramStart"/>
      <w:r w:rsidRPr="00CA6581">
        <w:rPr>
          <w:rFonts w:ascii="Arial" w:hAnsi="Arial"/>
          <w:noProof w:val="0"/>
        </w:rPr>
        <w:t>:747</w:t>
      </w:r>
      <w:proofErr w:type="gramEnd"/>
      <w:r w:rsidRPr="00CA6581">
        <w:rPr>
          <w:rFonts w:ascii="Arial" w:hAnsi="Arial"/>
          <w:noProof w:val="0"/>
        </w:rPr>
        <w:t>-56.</w:t>
      </w:r>
    </w:p>
    <w:p w14:paraId="269F200C" w14:textId="77777777" w:rsidR="00A358F5" w:rsidRPr="00CA6581" w:rsidRDefault="00A358F5">
      <w:pPr>
        <w:spacing w:after="0" w:line="480" w:lineRule="auto"/>
        <w:rPr>
          <w:rFonts w:ascii="Arial" w:hAnsi="Arial"/>
          <w:noProof w:val="0"/>
        </w:rPr>
      </w:pPr>
    </w:p>
    <w:p w14:paraId="419D2A1A" w14:textId="77777777" w:rsidR="00A358F5" w:rsidRPr="00CA6581" w:rsidRDefault="00A358F5">
      <w:pPr>
        <w:spacing w:after="0" w:line="480" w:lineRule="auto"/>
        <w:rPr>
          <w:rFonts w:ascii="Arial" w:hAnsi="Arial"/>
          <w:noProof w:val="0"/>
        </w:rPr>
      </w:pPr>
      <w:proofErr w:type="spellStart"/>
      <w:proofErr w:type="gramStart"/>
      <w:r w:rsidRPr="00CA6581">
        <w:rPr>
          <w:rFonts w:ascii="Arial" w:hAnsi="Arial"/>
          <w:noProof w:val="0"/>
        </w:rPr>
        <w:t>Nakazato</w:t>
      </w:r>
      <w:proofErr w:type="spellEnd"/>
      <w:r w:rsidRPr="00CA6581">
        <w:rPr>
          <w:rFonts w:ascii="Arial" w:hAnsi="Arial"/>
          <w:noProof w:val="0"/>
        </w:rPr>
        <w:t>, T., D.L. Warren, and L.C. Moyle.</w:t>
      </w:r>
      <w:proofErr w:type="gramEnd"/>
      <w:r w:rsidRPr="00CA6581">
        <w:rPr>
          <w:rFonts w:ascii="Arial" w:hAnsi="Arial"/>
          <w:noProof w:val="0"/>
        </w:rPr>
        <w:t xml:space="preserve"> 2010. Ecological and geographic modes of species divergence in wild tomatoes. Amer. J. Bot.</w:t>
      </w:r>
      <w:r w:rsidRPr="00CA6581">
        <w:rPr>
          <w:rFonts w:ascii="Arial" w:hAnsi="Arial"/>
          <w:i/>
          <w:noProof w:val="0"/>
        </w:rPr>
        <w:t xml:space="preserve"> </w:t>
      </w:r>
      <w:r w:rsidRPr="00CA6581">
        <w:rPr>
          <w:rFonts w:ascii="Arial" w:hAnsi="Arial"/>
          <w:noProof w:val="0"/>
        </w:rPr>
        <w:t>97(4)</w:t>
      </w:r>
      <w:proofErr w:type="gramStart"/>
      <w:r w:rsidRPr="00CA6581">
        <w:rPr>
          <w:rFonts w:ascii="Arial" w:hAnsi="Arial"/>
          <w:noProof w:val="0"/>
        </w:rPr>
        <w:t>:680</w:t>
      </w:r>
      <w:proofErr w:type="gramEnd"/>
      <w:r w:rsidRPr="00CA6581">
        <w:rPr>
          <w:rFonts w:ascii="Arial" w:hAnsi="Arial"/>
          <w:noProof w:val="0"/>
        </w:rPr>
        <w:t>-693.</w:t>
      </w:r>
    </w:p>
    <w:p w14:paraId="4564F4B2" w14:textId="77777777" w:rsidR="00A358F5" w:rsidRPr="00CA6581" w:rsidRDefault="00A358F5">
      <w:pPr>
        <w:spacing w:after="0" w:line="480" w:lineRule="auto"/>
        <w:rPr>
          <w:rFonts w:ascii="Arial" w:hAnsi="Arial"/>
          <w:noProof w:val="0"/>
        </w:rPr>
      </w:pPr>
    </w:p>
    <w:p w14:paraId="4D0C34EB" w14:textId="77777777" w:rsidR="00A358F5" w:rsidRPr="00CA6581" w:rsidRDefault="00A358F5">
      <w:pPr>
        <w:spacing w:after="0" w:line="480" w:lineRule="auto"/>
        <w:rPr>
          <w:rFonts w:ascii="Arial" w:hAnsi="Arial"/>
          <w:noProof w:val="0"/>
        </w:rPr>
      </w:pPr>
      <w:proofErr w:type="spellStart"/>
      <w:proofErr w:type="gramStart"/>
      <w:r w:rsidRPr="00CA6581">
        <w:rPr>
          <w:rFonts w:ascii="Arial" w:hAnsi="Arial"/>
          <w:noProof w:val="0"/>
        </w:rPr>
        <w:t>Nongrum</w:t>
      </w:r>
      <w:proofErr w:type="spellEnd"/>
      <w:r w:rsidRPr="00CA6581">
        <w:rPr>
          <w:rFonts w:ascii="Arial" w:hAnsi="Arial"/>
          <w:noProof w:val="0"/>
        </w:rPr>
        <w:t xml:space="preserve">, I. S. Kumar, S </w:t>
      </w:r>
      <w:proofErr w:type="spellStart"/>
      <w:r w:rsidRPr="00CA6581">
        <w:rPr>
          <w:rFonts w:ascii="Arial" w:hAnsi="Arial"/>
          <w:noProof w:val="0"/>
        </w:rPr>
        <w:t>Kumaria</w:t>
      </w:r>
      <w:proofErr w:type="spellEnd"/>
      <w:r w:rsidRPr="00CA6581">
        <w:rPr>
          <w:rFonts w:ascii="Arial" w:hAnsi="Arial"/>
          <w:noProof w:val="0"/>
        </w:rPr>
        <w:t xml:space="preserve">, and P. </w:t>
      </w:r>
      <w:proofErr w:type="spellStart"/>
      <w:r w:rsidRPr="00CA6581">
        <w:rPr>
          <w:rFonts w:ascii="Arial" w:hAnsi="Arial"/>
          <w:noProof w:val="0"/>
        </w:rPr>
        <w:t>Tandon</w:t>
      </w:r>
      <w:proofErr w:type="spellEnd"/>
      <w:r w:rsidRPr="00CA6581">
        <w:rPr>
          <w:rFonts w:ascii="Arial" w:hAnsi="Arial"/>
          <w:noProof w:val="0"/>
        </w:rPr>
        <w:t>.</w:t>
      </w:r>
      <w:proofErr w:type="gramEnd"/>
      <w:r w:rsidRPr="00CA6581">
        <w:rPr>
          <w:rFonts w:ascii="Arial" w:hAnsi="Arial"/>
          <w:noProof w:val="0"/>
        </w:rPr>
        <w:t xml:space="preserve"> 2012. Genetic variation and gene flow estimation of </w:t>
      </w:r>
      <w:r w:rsidRPr="00CA6581">
        <w:rPr>
          <w:rFonts w:ascii="Arial" w:hAnsi="Arial"/>
          <w:i/>
          <w:iCs/>
          <w:noProof w:val="0"/>
        </w:rPr>
        <w:t xml:space="preserve">Nepenthes </w:t>
      </w:r>
      <w:proofErr w:type="spellStart"/>
      <w:r w:rsidRPr="00CA6581">
        <w:rPr>
          <w:rFonts w:ascii="Arial" w:hAnsi="Arial"/>
          <w:i/>
          <w:iCs/>
          <w:noProof w:val="0"/>
        </w:rPr>
        <w:t>khasiana</w:t>
      </w:r>
      <w:proofErr w:type="spellEnd"/>
      <w:r w:rsidRPr="00CA6581">
        <w:rPr>
          <w:rFonts w:ascii="Arial" w:hAnsi="Arial"/>
          <w:noProof w:val="0"/>
        </w:rPr>
        <w:t xml:space="preserve"> Hook. F- </w:t>
      </w:r>
      <w:proofErr w:type="gramStart"/>
      <w:r w:rsidRPr="00CA6581">
        <w:rPr>
          <w:rFonts w:ascii="Arial" w:hAnsi="Arial"/>
          <w:noProof w:val="0"/>
        </w:rPr>
        <w:t>A</w:t>
      </w:r>
      <w:proofErr w:type="gramEnd"/>
      <w:r w:rsidRPr="00CA6581">
        <w:rPr>
          <w:rFonts w:ascii="Arial" w:hAnsi="Arial"/>
          <w:noProof w:val="0"/>
        </w:rPr>
        <w:t xml:space="preserve"> threatened insectivorous plant of India as revealed by RAPD markers.</w:t>
      </w:r>
      <w:r w:rsidRPr="00CA6581">
        <w:rPr>
          <w:noProof w:val="0"/>
        </w:rPr>
        <w:t xml:space="preserve"> </w:t>
      </w:r>
      <w:r w:rsidRPr="00CA6581">
        <w:rPr>
          <w:rFonts w:ascii="Arial" w:hAnsi="Arial"/>
          <w:noProof w:val="0"/>
        </w:rPr>
        <w:t>J. Crop Sci. Biotech. 15(2)</w:t>
      </w:r>
      <w:proofErr w:type="gramStart"/>
      <w:r w:rsidRPr="00CA6581">
        <w:rPr>
          <w:rFonts w:ascii="Arial" w:hAnsi="Arial"/>
          <w:noProof w:val="0"/>
        </w:rPr>
        <w:t>:101</w:t>
      </w:r>
      <w:proofErr w:type="gramEnd"/>
      <w:r w:rsidRPr="00CA6581">
        <w:rPr>
          <w:rFonts w:ascii="Arial" w:hAnsi="Arial"/>
          <w:noProof w:val="0"/>
        </w:rPr>
        <w:t>-105.</w:t>
      </w:r>
    </w:p>
    <w:p w14:paraId="6856F68F" w14:textId="77777777" w:rsidR="00A358F5" w:rsidRPr="00CA6581" w:rsidRDefault="00A358F5">
      <w:pPr>
        <w:spacing w:after="0" w:line="480" w:lineRule="auto"/>
        <w:rPr>
          <w:rFonts w:ascii="Arial" w:hAnsi="Arial"/>
          <w:noProof w:val="0"/>
        </w:rPr>
      </w:pPr>
    </w:p>
    <w:p w14:paraId="6B3DA7F5" w14:textId="77777777" w:rsidR="00A358F5" w:rsidRPr="00CA6581" w:rsidRDefault="00A358F5">
      <w:pPr>
        <w:spacing w:after="0" w:line="480" w:lineRule="auto"/>
        <w:rPr>
          <w:rFonts w:ascii="Arial" w:hAnsi="Arial"/>
          <w:noProof w:val="0"/>
        </w:rPr>
      </w:pPr>
      <w:proofErr w:type="spellStart"/>
      <w:r w:rsidRPr="00CA6581">
        <w:rPr>
          <w:rFonts w:ascii="Arial" w:hAnsi="Arial"/>
          <w:noProof w:val="0"/>
        </w:rPr>
        <w:t>Pearman</w:t>
      </w:r>
      <w:proofErr w:type="spellEnd"/>
      <w:r w:rsidRPr="00CA6581">
        <w:rPr>
          <w:rFonts w:ascii="Arial" w:hAnsi="Arial"/>
          <w:noProof w:val="0"/>
        </w:rPr>
        <w:t xml:space="preserve">, P.B., A. </w:t>
      </w:r>
      <w:proofErr w:type="spellStart"/>
      <w:r w:rsidRPr="00CA6581">
        <w:rPr>
          <w:rFonts w:ascii="Arial" w:hAnsi="Arial"/>
          <w:noProof w:val="0"/>
        </w:rPr>
        <w:t>Guisan</w:t>
      </w:r>
      <w:proofErr w:type="spellEnd"/>
      <w:r w:rsidRPr="00CA6581">
        <w:rPr>
          <w:rFonts w:ascii="Arial" w:hAnsi="Arial"/>
          <w:noProof w:val="0"/>
        </w:rPr>
        <w:t xml:space="preserve">, O. </w:t>
      </w:r>
      <w:proofErr w:type="spellStart"/>
      <w:r w:rsidRPr="00CA6581">
        <w:rPr>
          <w:rFonts w:ascii="Arial" w:hAnsi="Arial"/>
          <w:noProof w:val="0"/>
        </w:rPr>
        <w:t>Broennimann</w:t>
      </w:r>
      <w:proofErr w:type="spellEnd"/>
      <w:r w:rsidRPr="00CA6581">
        <w:rPr>
          <w:rFonts w:ascii="Arial" w:hAnsi="Arial"/>
          <w:noProof w:val="0"/>
        </w:rPr>
        <w:t xml:space="preserve">, and C.F. </w:t>
      </w:r>
      <w:proofErr w:type="spellStart"/>
      <w:r w:rsidRPr="00CA6581">
        <w:rPr>
          <w:rFonts w:ascii="Arial" w:hAnsi="Arial"/>
          <w:noProof w:val="0"/>
        </w:rPr>
        <w:t>Randin</w:t>
      </w:r>
      <w:proofErr w:type="spellEnd"/>
      <w:r w:rsidRPr="00CA6581">
        <w:rPr>
          <w:rFonts w:ascii="Arial" w:hAnsi="Arial"/>
          <w:noProof w:val="0"/>
        </w:rPr>
        <w:t xml:space="preserve">. 2008. Niche dynamics in space and time. </w:t>
      </w:r>
      <w:proofErr w:type="gramStart"/>
      <w:r w:rsidRPr="00CA6581">
        <w:rPr>
          <w:rFonts w:ascii="Arial" w:hAnsi="Arial"/>
          <w:iCs/>
          <w:noProof w:val="0"/>
        </w:rPr>
        <w:t>Trends in Ecol.</w:t>
      </w:r>
      <w:r w:rsidRPr="00CA6581">
        <w:rPr>
          <w:rFonts w:ascii="Arial" w:hAnsi="Arial"/>
          <w:noProof w:val="0"/>
        </w:rPr>
        <w:t xml:space="preserve"> </w:t>
      </w:r>
      <w:r w:rsidRPr="00CA6581">
        <w:rPr>
          <w:rFonts w:ascii="Arial" w:hAnsi="Arial"/>
          <w:iCs/>
          <w:noProof w:val="0"/>
        </w:rPr>
        <w:t xml:space="preserve">and </w:t>
      </w:r>
      <w:proofErr w:type="spellStart"/>
      <w:r w:rsidRPr="00CA6581">
        <w:rPr>
          <w:rFonts w:ascii="Arial" w:hAnsi="Arial"/>
          <w:iCs/>
          <w:noProof w:val="0"/>
        </w:rPr>
        <w:t>Evol</w:t>
      </w:r>
      <w:proofErr w:type="spellEnd"/>
      <w:r w:rsidRPr="00CA6581">
        <w:rPr>
          <w:rFonts w:ascii="Arial" w:hAnsi="Arial"/>
          <w:iCs/>
          <w:noProof w:val="0"/>
        </w:rPr>
        <w:t>.</w:t>
      </w:r>
      <w:proofErr w:type="gramEnd"/>
      <w:r w:rsidRPr="00CA6581">
        <w:rPr>
          <w:rFonts w:ascii="Arial" w:hAnsi="Arial"/>
          <w:noProof w:val="0"/>
        </w:rPr>
        <w:t xml:space="preserve"> </w:t>
      </w:r>
      <w:proofErr w:type="gramStart"/>
      <w:r w:rsidRPr="00CA6581">
        <w:rPr>
          <w:rFonts w:ascii="Arial" w:hAnsi="Arial"/>
          <w:bCs/>
          <w:noProof w:val="0"/>
        </w:rPr>
        <w:t>23</w:t>
      </w:r>
      <w:r w:rsidRPr="00CA6581">
        <w:rPr>
          <w:rFonts w:ascii="Arial" w:hAnsi="Arial"/>
          <w:noProof w:val="0"/>
        </w:rPr>
        <w:t>:149-158.</w:t>
      </w:r>
      <w:proofErr w:type="gramEnd"/>
    </w:p>
    <w:p w14:paraId="3761644E" w14:textId="77777777" w:rsidR="00A358F5" w:rsidRPr="00CA6581" w:rsidRDefault="00A358F5">
      <w:pPr>
        <w:spacing w:after="0" w:line="480" w:lineRule="auto"/>
        <w:rPr>
          <w:rFonts w:ascii="Arial" w:hAnsi="Arial"/>
          <w:noProof w:val="0"/>
        </w:rPr>
      </w:pPr>
    </w:p>
    <w:p w14:paraId="2E51D962" w14:textId="77777777" w:rsidR="00A358F5" w:rsidRPr="00CA6581" w:rsidRDefault="00A358F5">
      <w:pPr>
        <w:spacing w:after="0" w:line="480" w:lineRule="auto"/>
        <w:rPr>
          <w:rFonts w:ascii="Arial" w:hAnsi="Arial"/>
          <w:noProof w:val="0"/>
        </w:rPr>
      </w:pPr>
      <w:r w:rsidRPr="00CA6581">
        <w:rPr>
          <w:rFonts w:ascii="Arial" w:hAnsi="Arial"/>
          <w:noProof w:val="0"/>
        </w:rPr>
        <w:t>Peterson, A.T., M.A. Ortega-Huerta, and J. Bartley. 2002.</w:t>
      </w:r>
      <w:r w:rsidRPr="00CA6581">
        <w:rPr>
          <w:noProof w:val="0"/>
        </w:rPr>
        <w:t xml:space="preserve"> </w:t>
      </w:r>
      <w:r w:rsidRPr="00CA6581">
        <w:rPr>
          <w:rFonts w:ascii="Arial" w:hAnsi="Arial"/>
          <w:noProof w:val="0"/>
        </w:rPr>
        <w:t>Future projections for Mexican faunas under global climate change scenarios. Nature. 416(6881)</w:t>
      </w:r>
      <w:proofErr w:type="gramStart"/>
      <w:r w:rsidRPr="00CA6581">
        <w:rPr>
          <w:rFonts w:ascii="Arial" w:hAnsi="Arial"/>
          <w:noProof w:val="0"/>
        </w:rPr>
        <w:t>:626</w:t>
      </w:r>
      <w:proofErr w:type="gramEnd"/>
      <w:r w:rsidRPr="00CA6581">
        <w:rPr>
          <w:rFonts w:ascii="Arial" w:hAnsi="Arial"/>
          <w:noProof w:val="0"/>
        </w:rPr>
        <w:t>-629.</w:t>
      </w:r>
    </w:p>
    <w:p w14:paraId="150D3E4D" w14:textId="77777777" w:rsidR="00A358F5" w:rsidRPr="00CA6581" w:rsidRDefault="00A358F5">
      <w:pPr>
        <w:spacing w:after="0" w:line="480" w:lineRule="auto"/>
        <w:rPr>
          <w:rFonts w:ascii="Arial" w:hAnsi="Arial"/>
          <w:noProof w:val="0"/>
        </w:rPr>
      </w:pPr>
    </w:p>
    <w:p w14:paraId="381BBE34" w14:textId="77777777" w:rsidR="00A358F5" w:rsidRPr="00CA6581" w:rsidRDefault="00A358F5">
      <w:pPr>
        <w:spacing w:after="0" w:line="480" w:lineRule="auto"/>
        <w:rPr>
          <w:rFonts w:ascii="Arial" w:hAnsi="Arial"/>
          <w:noProof w:val="0"/>
        </w:rPr>
      </w:pPr>
      <w:r w:rsidRPr="00CA6581">
        <w:rPr>
          <w:rFonts w:ascii="Arial" w:hAnsi="Arial"/>
          <w:noProof w:val="0"/>
        </w:rPr>
        <w:t>Peterson, A.T. 2003. Predicting the geography of species invasions’ via ecological niche modeling. Quart. Rev. Biol. 78:419-433.</w:t>
      </w:r>
    </w:p>
    <w:p w14:paraId="1B5CAD81" w14:textId="77777777" w:rsidR="00A358F5" w:rsidRPr="00CA6581" w:rsidRDefault="00A358F5">
      <w:pPr>
        <w:spacing w:after="0" w:line="480" w:lineRule="auto"/>
        <w:rPr>
          <w:rFonts w:ascii="Arial" w:hAnsi="Arial"/>
          <w:noProof w:val="0"/>
        </w:rPr>
      </w:pPr>
    </w:p>
    <w:p w14:paraId="4D78F4D2" w14:textId="77777777" w:rsidR="00A358F5" w:rsidRPr="00CA6581" w:rsidRDefault="00A358F5">
      <w:pPr>
        <w:spacing w:after="0" w:line="480" w:lineRule="auto"/>
        <w:rPr>
          <w:rFonts w:ascii="Arial" w:hAnsi="Arial"/>
          <w:noProof w:val="0"/>
        </w:rPr>
      </w:pPr>
      <w:r w:rsidRPr="00CA6581">
        <w:rPr>
          <w:rFonts w:ascii="Arial" w:hAnsi="Arial"/>
          <w:noProof w:val="0"/>
        </w:rPr>
        <w:t>Peterson</w:t>
      </w:r>
      <w:proofErr w:type="gramStart"/>
      <w:r w:rsidRPr="00CA6581">
        <w:rPr>
          <w:rFonts w:ascii="Arial" w:hAnsi="Arial"/>
          <w:noProof w:val="0"/>
        </w:rPr>
        <w:t>,  A.T</w:t>
      </w:r>
      <w:proofErr w:type="gramEnd"/>
      <w:r w:rsidRPr="00CA6581">
        <w:rPr>
          <w:rFonts w:ascii="Arial" w:hAnsi="Arial"/>
          <w:noProof w:val="0"/>
        </w:rPr>
        <w:t xml:space="preserve">., A. Stewart, K.I. Mohamed, M.B. </w:t>
      </w:r>
      <w:proofErr w:type="spellStart"/>
      <w:r w:rsidRPr="00CA6581">
        <w:rPr>
          <w:rFonts w:ascii="Arial" w:hAnsi="Arial"/>
          <w:noProof w:val="0"/>
        </w:rPr>
        <w:t>Arau´jo</w:t>
      </w:r>
      <w:proofErr w:type="spellEnd"/>
      <w:r w:rsidRPr="00CA6581">
        <w:rPr>
          <w:rFonts w:ascii="Arial" w:hAnsi="Arial"/>
          <w:noProof w:val="0"/>
        </w:rPr>
        <w:t>. 2008. Shifting global</w:t>
      </w:r>
    </w:p>
    <w:p w14:paraId="3454F6A7" w14:textId="77777777" w:rsidR="00A358F5" w:rsidRPr="00CA6581" w:rsidRDefault="00A358F5">
      <w:pPr>
        <w:spacing w:after="0" w:line="480" w:lineRule="auto"/>
        <w:rPr>
          <w:rFonts w:ascii="Arial" w:hAnsi="Arial"/>
          <w:noProof w:val="0"/>
        </w:rPr>
      </w:pPr>
      <w:proofErr w:type="gramStart"/>
      <w:r w:rsidRPr="00CA6581">
        <w:rPr>
          <w:rFonts w:ascii="Arial" w:hAnsi="Arial"/>
          <w:noProof w:val="0"/>
        </w:rPr>
        <w:t>invasive</w:t>
      </w:r>
      <w:proofErr w:type="gramEnd"/>
      <w:r w:rsidRPr="00CA6581">
        <w:rPr>
          <w:rFonts w:ascii="Arial" w:hAnsi="Arial"/>
          <w:noProof w:val="0"/>
        </w:rPr>
        <w:t xml:space="preserve"> potential of European plants with climate change. </w:t>
      </w:r>
      <w:proofErr w:type="spellStart"/>
      <w:proofErr w:type="gramStart"/>
      <w:r w:rsidRPr="00CA6581">
        <w:rPr>
          <w:rFonts w:ascii="Arial" w:hAnsi="Arial"/>
          <w:noProof w:val="0"/>
        </w:rPr>
        <w:t>PLoS</w:t>
      </w:r>
      <w:proofErr w:type="spellEnd"/>
      <w:r w:rsidRPr="00CA6581">
        <w:rPr>
          <w:rFonts w:ascii="Arial" w:hAnsi="Arial"/>
          <w:noProof w:val="0"/>
        </w:rPr>
        <w:t xml:space="preserve"> ONE 3:e2441.</w:t>
      </w:r>
      <w:proofErr w:type="gramEnd"/>
    </w:p>
    <w:p w14:paraId="3A8740C1" w14:textId="77777777" w:rsidR="00A358F5" w:rsidRPr="00CA6581" w:rsidRDefault="00A358F5">
      <w:pPr>
        <w:spacing w:after="0" w:line="480" w:lineRule="auto"/>
        <w:rPr>
          <w:rFonts w:ascii="Arial" w:hAnsi="Arial"/>
          <w:noProof w:val="0"/>
        </w:rPr>
      </w:pPr>
    </w:p>
    <w:p w14:paraId="71CC0F04" w14:textId="77777777" w:rsidR="00A358F5" w:rsidRPr="00CA6581" w:rsidRDefault="00A358F5">
      <w:pPr>
        <w:spacing w:after="0" w:line="480" w:lineRule="auto"/>
        <w:rPr>
          <w:rFonts w:ascii="Arial" w:hAnsi="Arial"/>
          <w:noProof w:val="0"/>
        </w:rPr>
      </w:pPr>
      <w:r w:rsidRPr="00CA6581">
        <w:rPr>
          <w:rFonts w:ascii="Arial" w:hAnsi="Arial"/>
          <w:noProof w:val="0"/>
        </w:rPr>
        <w:t xml:space="preserve">Peterson, A.T. 2011. Ecological niche conservatism: a time-structured review of evidence. J. </w:t>
      </w:r>
      <w:proofErr w:type="spellStart"/>
      <w:r w:rsidRPr="00CA6581">
        <w:rPr>
          <w:rFonts w:ascii="Arial" w:hAnsi="Arial"/>
          <w:noProof w:val="0"/>
        </w:rPr>
        <w:t>Biogeogr</w:t>
      </w:r>
      <w:proofErr w:type="spellEnd"/>
      <w:r w:rsidRPr="00CA6581">
        <w:rPr>
          <w:rFonts w:ascii="Arial" w:hAnsi="Arial"/>
          <w:i/>
          <w:noProof w:val="0"/>
        </w:rPr>
        <w:t xml:space="preserve">. </w:t>
      </w:r>
      <w:proofErr w:type="gramStart"/>
      <w:r w:rsidRPr="00CA6581">
        <w:rPr>
          <w:rFonts w:ascii="Arial" w:hAnsi="Arial"/>
          <w:noProof w:val="0"/>
        </w:rPr>
        <w:t>38:817-827.</w:t>
      </w:r>
      <w:proofErr w:type="gramEnd"/>
    </w:p>
    <w:p w14:paraId="3C6903AA" w14:textId="77777777" w:rsidR="00A358F5" w:rsidRPr="00CA6581" w:rsidRDefault="00A358F5">
      <w:pPr>
        <w:spacing w:after="0" w:line="480" w:lineRule="auto"/>
        <w:rPr>
          <w:rFonts w:ascii="Arial" w:hAnsi="Arial"/>
          <w:noProof w:val="0"/>
        </w:rPr>
      </w:pPr>
    </w:p>
    <w:p w14:paraId="23BE6A4D" w14:textId="77777777" w:rsidR="00A358F5" w:rsidRPr="00CA6581" w:rsidRDefault="00A358F5">
      <w:pPr>
        <w:spacing w:after="0" w:line="480" w:lineRule="auto"/>
        <w:rPr>
          <w:rFonts w:ascii="Arial" w:hAnsi="Arial"/>
          <w:noProof w:val="0"/>
        </w:rPr>
      </w:pPr>
      <w:r w:rsidRPr="00CA6581">
        <w:rPr>
          <w:rFonts w:ascii="Arial" w:hAnsi="Arial"/>
          <w:noProof w:val="0"/>
        </w:rPr>
        <w:t xml:space="preserve">Phillips, S. J., R. P. Anderson, and R. E. </w:t>
      </w:r>
      <w:proofErr w:type="spellStart"/>
      <w:r w:rsidRPr="00CA6581">
        <w:rPr>
          <w:rFonts w:ascii="Arial" w:hAnsi="Arial"/>
          <w:noProof w:val="0"/>
        </w:rPr>
        <w:t>Schapire</w:t>
      </w:r>
      <w:proofErr w:type="spellEnd"/>
      <w:r w:rsidRPr="00CA6581">
        <w:rPr>
          <w:rFonts w:ascii="Arial" w:hAnsi="Arial"/>
          <w:noProof w:val="0"/>
        </w:rPr>
        <w:t xml:space="preserve">. 2006. Maximum entropy modeling of species geographic distributions. Ecol. Model. </w:t>
      </w:r>
      <w:proofErr w:type="gramStart"/>
      <w:r w:rsidRPr="00CA6581">
        <w:rPr>
          <w:rFonts w:ascii="Arial" w:hAnsi="Arial"/>
          <w:noProof w:val="0"/>
        </w:rPr>
        <w:t>190:231-259.</w:t>
      </w:r>
      <w:proofErr w:type="gramEnd"/>
    </w:p>
    <w:p w14:paraId="5B00C1C5" w14:textId="77777777" w:rsidR="00A358F5" w:rsidRPr="00CA6581" w:rsidRDefault="00A358F5">
      <w:pPr>
        <w:spacing w:after="0" w:line="480" w:lineRule="auto"/>
        <w:rPr>
          <w:rFonts w:ascii="Arial" w:hAnsi="Arial"/>
          <w:noProof w:val="0"/>
        </w:rPr>
      </w:pPr>
    </w:p>
    <w:p w14:paraId="47168C71" w14:textId="77777777" w:rsidR="00A358F5" w:rsidRPr="00CA6581" w:rsidRDefault="00A358F5">
      <w:pPr>
        <w:spacing w:after="0" w:line="480" w:lineRule="auto"/>
        <w:rPr>
          <w:rFonts w:ascii="Arial" w:hAnsi="Arial"/>
          <w:noProof w:val="0"/>
        </w:rPr>
      </w:pPr>
      <w:proofErr w:type="gramStart"/>
      <w:r w:rsidRPr="00CA6581">
        <w:rPr>
          <w:rFonts w:ascii="Arial" w:hAnsi="Arial"/>
          <w:noProof w:val="0"/>
        </w:rPr>
        <w:t>R Development Core Team.</w:t>
      </w:r>
      <w:proofErr w:type="gramEnd"/>
      <w:r w:rsidRPr="00CA6581">
        <w:rPr>
          <w:rFonts w:ascii="Arial" w:hAnsi="Arial"/>
          <w:noProof w:val="0"/>
        </w:rPr>
        <w:t xml:space="preserve"> 2008. R: A language and environment for statistical computing. </w:t>
      </w:r>
      <w:proofErr w:type="gramStart"/>
      <w:r w:rsidRPr="00CA6581">
        <w:rPr>
          <w:rFonts w:ascii="Arial" w:hAnsi="Arial"/>
          <w:noProof w:val="0"/>
        </w:rPr>
        <w:t>R Foundation for Statistical Computing, Vienna, Austria.</w:t>
      </w:r>
      <w:proofErr w:type="gramEnd"/>
      <w:r w:rsidRPr="00CA6581">
        <w:rPr>
          <w:rFonts w:ascii="Arial" w:hAnsi="Arial"/>
          <w:noProof w:val="0"/>
        </w:rPr>
        <w:t xml:space="preserve"> ISBN 3-900051-07-0, URL http://www.R-project.org.</w:t>
      </w:r>
    </w:p>
    <w:p w14:paraId="471697C7" w14:textId="77777777" w:rsidR="00A358F5" w:rsidRPr="00CA6581" w:rsidRDefault="00A358F5">
      <w:pPr>
        <w:spacing w:after="0" w:line="480" w:lineRule="auto"/>
        <w:rPr>
          <w:rFonts w:ascii="Arial" w:hAnsi="Arial"/>
          <w:noProof w:val="0"/>
        </w:rPr>
      </w:pPr>
    </w:p>
    <w:p w14:paraId="48C98722" w14:textId="77777777" w:rsidR="00015D82" w:rsidRPr="00CA6581" w:rsidRDefault="00015D82" w:rsidP="00015D82">
      <w:pPr>
        <w:spacing w:after="0" w:line="480" w:lineRule="auto"/>
        <w:rPr>
          <w:rFonts w:ascii="Arial" w:hAnsi="Arial"/>
          <w:iCs/>
          <w:noProof w:val="0"/>
          <w:color w:val="222222"/>
        </w:rPr>
      </w:pPr>
      <w:r w:rsidRPr="00CA6581">
        <w:rPr>
          <w:rFonts w:ascii="Arial" w:hAnsi="Arial"/>
          <w:iCs/>
          <w:noProof w:val="0"/>
          <w:color w:val="222222"/>
        </w:rPr>
        <w:t>Raven, P.H. and D.I. Axelrod. 1974. Angiosperm biogeography and past continental</w:t>
      </w:r>
    </w:p>
    <w:p w14:paraId="7651F505" w14:textId="77777777" w:rsidR="00015D82" w:rsidRPr="00CA6581" w:rsidRDefault="00015D82">
      <w:pPr>
        <w:spacing w:after="0" w:line="480" w:lineRule="auto"/>
        <w:rPr>
          <w:rFonts w:ascii="Arial" w:hAnsi="Arial"/>
          <w:iCs/>
          <w:noProof w:val="0"/>
          <w:color w:val="222222"/>
        </w:rPr>
      </w:pPr>
      <w:proofErr w:type="gramStart"/>
      <w:r w:rsidRPr="00CA6581">
        <w:rPr>
          <w:rFonts w:ascii="Arial" w:hAnsi="Arial"/>
          <w:iCs/>
          <w:noProof w:val="0"/>
          <w:color w:val="222222"/>
        </w:rPr>
        <w:t>movements</w:t>
      </w:r>
      <w:proofErr w:type="gramEnd"/>
      <w:r w:rsidRPr="00CA6581">
        <w:rPr>
          <w:rFonts w:ascii="Arial" w:hAnsi="Arial"/>
          <w:iCs/>
          <w:noProof w:val="0"/>
          <w:color w:val="222222"/>
        </w:rPr>
        <w:t xml:space="preserve">. Ann. MO Bot. </w:t>
      </w:r>
      <w:proofErr w:type="spellStart"/>
      <w:r w:rsidRPr="00CA6581">
        <w:rPr>
          <w:rFonts w:ascii="Arial" w:hAnsi="Arial"/>
          <w:iCs/>
          <w:noProof w:val="0"/>
          <w:color w:val="222222"/>
        </w:rPr>
        <w:t>Gard</w:t>
      </w:r>
      <w:proofErr w:type="spellEnd"/>
      <w:r w:rsidRPr="00CA6581">
        <w:rPr>
          <w:rFonts w:ascii="Arial" w:hAnsi="Arial"/>
          <w:iCs/>
          <w:noProof w:val="0"/>
          <w:color w:val="222222"/>
        </w:rPr>
        <w:t xml:space="preserve">. </w:t>
      </w:r>
      <w:proofErr w:type="gramStart"/>
      <w:r w:rsidRPr="00CA6581">
        <w:rPr>
          <w:rFonts w:ascii="Arial" w:hAnsi="Arial"/>
          <w:iCs/>
          <w:noProof w:val="0"/>
          <w:color w:val="222222"/>
        </w:rPr>
        <w:t>61:539–673.</w:t>
      </w:r>
      <w:proofErr w:type="gramEnd"/>
    </w:p>
    <w:p w14:paraId="4131C092" w14:textId="77777777" w:rsidR="00A358F5" w:rsidRPr="00CA6581" w:rsidRDefault="00A358F5">
      <w:pPr>
        <w:spacing w:after="0" w:line="480" w:lineRule="auto"/>
        <w:rPr>
          <w:rFonts w:ascii="Arial" w:hAnsi="Arial"/>
          <w:noProof w:val="0"/>
        </w:rPr>
      </w:pPr>
    </w:p>
    <w:p w14:paraId="2CB56F57" w14:textId="77777777" w:rsidR="00A358F5" w:rsidRPr="00CA6581" w:rsidRDefault="00A358F5">
      <w:pPr>
        <w:spacing w:after="0" w:line="480" w:lineRule="auto"/>
        <w:rPr>
          <w:rFonts w:ascii="Arial" w:hAnsi="Arial"/>
          <w:noProof w:val="0"/>
        </w:rPr>
      </w:pPr>
      <w:proofErr w:type="spellStart"/>
      <w:r w:rsidRPr="00CA6581">
        <w:rPr>
          <w:rFonts w:ascii="Arial" w:hAnsi="Arial"/>
          <w:noProof w:val="0"/>
        </w:rPr>
        <w:t>Raes</w:t>
      </w:r>
      <w:proofErr w:type="spellEnd"/>
      <w:r w:rsidRPr="00CA6581">
        <w:rPr>
          <w:rFonts w:ascii="Arial" w:hAnsi="Arial"/>
          <w:noProof w:val="0"/>
        </w:rPr>
        <w:t xml:space="preserve">, N., and H. </w:t>
      </w:r>
      <w:proofErr w:type="spellStart"/>
      <w:r w:rsidRPr="00CA6581">
        <w:rPr>
          <w:rFonts w:ascii="Arial" w:hAnsi="Arial"/>
          <w:noProof w:val="0"/>
        </w:rPr>
        <w:t>ter</w:t>
      </w:r>
      <w:proofErr w:type="spellEnd"/>
      <w:r w:rsidRPr="00CA6581">
        <w:rPr>
          <w:rFonts w:ascii="Arial" w:hAnsi="Arial"/>
          <w:noProof w:val="0"/>
        </w:rPr>
        <w:t xml:space="preserve"> </w:t>
      </w:r>
      <w:proofErr w:type="spellStart"/>
      <w:r w:rsidRPr="00CA6581">
        <w:rPr>
          <w:rFonts w:ascii="Arial" w:hAnsi="Arial"/>
          <w:noProof w:val="0"/>
        </w:rPr>
        <w:t>Steege</w:t>
      </w:r>
      <w:proofErr w:type="spellEnd"/>
      <w:r w:rsidRPr="00CA6581">
        <w:rPr>
          <w:rFonts w:ascii="Arial" w:hAnsi="Arial"/>
          <w:noProof w:val="0"/>
        </w:rPr>
        <w:t xml:space="preserve">. 2007. A null-model for significance testing of presence-only species distribution models. </w:t>
      </w:r>
      <w:proofErr w:type="spellStart"/>
      <w:r w:rsidRPr="00CA6581">
        <w:rPr>
          <w:rFonts w:ascii="Arial" w:hAnsi="Arial"/>
          <w:noProof w:val="0"/>
        </w:rPr>
        <w:t>Ecography</w:t>
      </w:r>
      <w:proofErr w:type="spellEnd"/>
      <w:r w:rsidRPr="00CA6581">
        <w:rPr>
          <w:rFonts w:ascii="Arial" w:hAnsi="Arial"/>
          <w:noProof w:val="0"/>
        </w:rPr>
        <w:t xml:space="preserve">. </w:t>
      </w:r>
      <w:proofErr w:type="gramStart"/>
      <w:r w:rsidRPr="00CA6581">
        <w:rPr>
          <w:rFonts w:ascii="Arial" w:hAnsi="Arial"/>
          <w:noProof w:val="0"/>
        </w:rPr>
        <w:t>30:727-736.</w:t>
      </w:r>
      <w:proofErr w:type="gramEnd"/>
    </w:p>
    <w:p w14:paraId="477D2F54" w14:textId="77777777" w:rsidR="00A358F5" w:rsidRPr="00CA6581" w:rsidRDefault="00A358F5">
      <w:pPr>
        <w:spacing w:after="0" w:line="480" w:lineRule="auto"/>
        <w:rPr>
          <w:rFonts w:ascii="Arial" w:hAnsi="Arial"/>
          <w:noProof w:val="0"/>
        </w:rPr>
      </w:pPr>
    </w:p>
    <w:p w14:paraId="288D7160" w14:textId="77777777" w:rsidR="00A358F5" w:rsidRPr="00CA6581" w:rsidRDefault="00A358F5">
      <w:pPr>
        <w:spacing w:after="0" w:line="480" w:lineRule="auto"/>
        <w:rPr>
          <w:rFonts w:ascii="Arial" w:hAnsi="Arial"/>
          <w:noProof w:val="0"/>
        </w:rPr>
      </w:pPr>
      <w:proofErr w:type="spellStart"/>
      <w:r w:rsidRPr="00CA6581">
        <w:rPr>
          <w:rFonts w:ascii="Arial" w:hAnsi="Arial"/>
          <w:noProof w:val="0"/>
        </w:rPr>
        <w:t>Raes</w:t>
      </w:r>
      <w:proofErr w:type="spellEnd"/>
      <w:r w:rsidRPr="00CA6581">
        <w:rPr>
          <w:rFonts w:ascii="Arial" w:hAnsi="Arial"/>
          <w:noProof w:val="0"/>
        </w:rPr>
        <w:t xml:space="preserve">, N., and P.C. van </w:t>
      </w:r>
      <w:proofErr w:type="spellStart"/>
      <w:r w:rsidRPr="00CA6581">
        <w:rPr>
          <w:rFonts w:ascii="Arial" w:hAnsi="Arial"/>
          <w:noProof w:val="0"/>
        </w:rPr>
        <w:t>Welzen</w:t>
      </w:r>
      <w:proofErr w:type="spellEnd"/>
      <w:r w:rsidRPr="00CA6581">
        <w:rPr>
          <w:rFonts w:ascii="Arial" w:hAnsi="Arial"/>
          <w:noProof w:val="0"/>
        </w:rPr>
        <w:t>, PC</w:t>
      </w:r>
      <w:r w:rsidRPr="00CA6581">
        <w:rPr>
          <w:rFonts w:ascii="Arial" w:hAnsi="Arial"/>
          <w:b/>
          <w:bCs/>
          <w:noProof w:val="0"/>
        </w:rPr>
        <w:t xml:space="preserve">. </w:t>
      </w:r>
      <w:r w:rsidRPr="00CA6581">
        <w:rPr>
          <w:rFonts w:ascii="Arial" w:hAnsi="Arial"/>
          <w:bCs/>
          <w:noProof w:val="0"/>
        </w:rPr>
        <w:t xml:space="preserve">2009a. </w:t>
      </w:r>
      <w:proofErr w:type="gramStart"/>
      <w:r w:rsidRPr="00CA6581">
        <w:rPr>
          <w:rFonts w:ascii="Arial" w:hAnsi="Arial"/>
          <w:bCs/>
          <w:noProof w:val="0"/>
        </w:rPr>
        <w:t>The</w:t>
      </w:r>
      <w:proofErr w:type="gramEnd"/>
      <w:r w:rsidRPr="00CA6581">
        <w:rPr>
          <w:rFonts w:ascii="Arial" w:hAnsi="Arial"/>
          <w:bCs/>
          <w:noProof w:val="0"/>
        </w:rPr>
        <w:t xml:space="preserve"> demarcation and internal division of Flora </w:t>
      </w:r>
      <w:proofErr w:type="spellStart"/>
      <w:r w:rsidRPr="00CA6581">
        <w:rPr>
          <w:rFonts w:ascii="Arial" w:hAnsi="Arial"/>
          <w:bCs/>
          <w:noProof w:val="0"/>
        </w:rPr>
        <w:t>Malesiana</w:t>
      </w:r>
      <w:proofErr w:type="spellEnd"/>
      <w:r w:rsidRPr="00CA6581">
        <w:rPr>
          <w:rFonts w:ascii="Arial" w:hAnsi="Arial"/>
          <w:bCs/>
          <w:noProof w:val="0"/>
        </w:rPr>
        <w:t xml:space="preserve">: 1857-present. </w:t>
      </w:r>
      <w:proofErr w:type="spellStart"/>
      <w:r w:rsidRPr="00CA6581">
        <w:rPr>
          <w:rFonts w:ascii="Arial" w:hAnsi="Arial"/>
          <w:bCs/>
          <w:noProof w:val="0"/>
        </w:rPr>
        <w:t>Blumea</w:t>
      </w:r>
      <w:proofErr w:type="spellEnd"/>
      <w:r w:rsidRPr="00CA6581">
        <w:rPr>
          <w:rFonts w:ascii="Arial" w:hAnsi="Arial"/>
          <w:bCs/>
          <w:noProof w:val="0"/>
        </w:rPr>
        <w:t>. 54(1-3)</w:t>
      </w:r>
      <w:proofErr w:type="gramStart"/>
      <w:r w:rsidRPr="00CA6581">
        <w:rPr>
          <w:rFonts w:ascii="Arial" w:hAnsi="Arial"/>
          <w:bCs/>
          <w:noProof w:val="0"/>
        </w:rPr>
        <w:t>:6</w:t>
      </w:r>
      <w:proofErr w:type="gramEnd"/>
      <w:r w:rsidRPr="00CA6581">
        <w:rPr>
          <w:rFonts w:ascii="Arial" w:hAnsi="Arial"/>
          <w:bCs/>
          <w:noProof w:val="0"/>
        </w:rPr>
        <w:t>-8.</w:t>
      </w:r>
    </w:p>
    <w:p w14:paraId="55432AC5" w14:textId="77777777" w:rsidR="00A358F5" w:rsidRPr="00CA6581" w:rsidRDefault="00A358F5">
      <w:pPr>
        <w:spacing w:after="0" w:line="480" w:lineRule="auto"/>
        <w:rPr>
          <w:rFonts w:ascii="Arial" w:hAnsi="Arial"/>
          <w:noProof w:val="0"/>
        </w:rPr>
      </w:pPr>
    </w:p>
    <w:p w14:paraId="0CCC9891" w14:textId="77777777" w:rsidR="00A358F5" w:rsidRPr="00CA6581" w:rsidRDefault="00A358F5">
      <w:pPr>
        <w:spacing w:after="0" w:line="480" w:lineRule="auto"/>
        <w:rPr>
          <w:rFonts w:ascii="Arial" w:hAnsi="Arial"/>
          <w:noProof w:val="0"/>
        </w:rPr>
      </w:pPr>
      <w:proofErr w:type="spellStart"/>
      <w:proofErr w:type="gramStart"/>
      <w:r w:rsidRPr="00CA6581">
        <w:rPr>
          <w:rFonts w:ascii="Arial" w:hAnsi="Arial"/>
          <w:noProof w:val="0"/>
        </w:rPr>
        <w:t>Raes</w:t>
      </w:r>
      <w:proofErr w:type="spellEnd"/>
      <w:r w:rsidRPr="00CA6581">
        <w:rPr>
          <w:rFonts w:ascii="Arial" w:hAnsi="Arial"/>
          <w:noProof w:val="0"/>
        </w:rPr>
        <w:t>, N. 2012.</w:t>
      </w:r>
      <w:proofErr w:type="gramEnd"/>
      <w:r w:rsidRPr="00CA6581">
        <w:rPr>
          <w:rFonts w:ascii="Arial" w:hAnsi="Arial"/>
          <w:noProof w:val="0"/>
        </w:rPr>
        <w:t xml:space="preserve"> </w:t>
      </w:r>
      <w:proofErr w:type="gramStart"/>
      <w:r w:rsidRPr="00CA6581">
        <w:rPr>
          <w:rFonts w:ascii="Arial" w:hAnsi="Arial"/>
          <w:noProof w:val="0"/>
        </w:rPr>
        <w:t>Partial versus Full Species Distribution Models.</w:t>
      </w:r>
      <w:proofErr w:type="gramEnd"/>
      <w:r w:rsidRPr="00CA6581">
        <w:rPr>
          <w:noProof w:val="0"/>
        </w:rPr>
        <w:t xml:space="preserve"> </w:t>
      </w:r>
      <w:proofErr w:type="spellStart"/>
      <w:proofErr w:type="gramStart"/>
      <w:r w:rsidRPr="00CA6581">
        <w:rPr>
          <w:rFonts w:ascii="Arial" w:hAnsi="Arial"/>
          <w:noProof w:val="0"/>
        </w:rPr>
        <w:t>Natureza</w:t>
      </w:r>
      <w:proofErr w:type="spellEnd"/>
      <w:r w:rsidRPr="00CA6581">
        <w:rPr>
          <w:rFonts w:ascii="Arial" w:hAnsi="Arial"/>
          <w:noProof w:val="0"/>
        </w:rPr>
        <w:t xml:space="preserve"> &amp; </w:t>
      </w:r>
      <w:proofErr w:type="spellStart"/>
      <w:r w:rsidRPr="00CA6581">
        <w:rPr>
          <w:rFonts w:ascii="Arial" w:hAnsi="Arial"/>
          <w:noProof w:val="0"/>
        </w:rPr>
        <w:t>Conservação</w:t>
      </w:r>
      <w:proofErr w:type="spellEnd"/>
      <w:r w:rsidRPr="00CA6581">
        <w:rPr>
          <w:rFonts w:ascii="Arial" w:hAnsi="Arial"/>
          <w:noProof w:val="0"/>
        </w:rPr>
        <w:t>.</w:t>
      </w:r>
      <w:proofErr w:type="gramEnd"/>
      <w:r w:rsidRPr="00CA6581">
        <w:rPr>
          <w:rFonts w:ascii="Arial" w:hAnsi="Arial"/>
          <w:noProof w:val="0"/>
        </w:rPr>
        <w:t xml:space="preserve"> 10(2)</w:t>
      </w:r>
      <w:proofErr w:type="gramStart"/>
      <w:r w:rsidRPr="00CA6581">
        <w:rPr>
          <w:rFonts w:ascii="Arial" w:hAnsi="Arial"/>
          <w:noProof w:val="0"/>
        </w:rPr>
        <w:t>:127</w:t>
      </w:r>
      <w:proofErr w:type="gramEnd"/>
      <w:r w:rsidRPr="00CA6581">
        <w:rPr>
          <w:rFonts w:ascii="Arial" w:hAnsi="Arial"/>
          <w:noProof w:val="0"/>
        </w:rPr>
        <w:t>-138.</w:t>
      </w:r>
    </w:p>
    <w:p w14:paraId="2005B3B7" w14:textId="77777777" w:rsidR="00A358F5" w:rsidRPr="00CA6581" w:rsidRDefault="00A358F5">
      <w:pPr>
        <w:spacing w:after="0" w:line="480" w:lineRule="auto"/>
        <w:rPr>
          <w:rFonts w:ascii="Arial" w:hAnsi="Arial"/>
          <w:noProof w:val="0"/>
        </w:rPr>
      </w:pPr>
    </w:p>
    <w:p w14:paraId="15CC406F" w14:textId="77777777" w:rsidR="00A358F5" w:rsidRPr="00CA6581" w:rsidRDefault="00A358F5">
      <w:pPr>
        <w:spacing w:after="0" w:line="480" w:lineRule="auto"/>
        <w:rPr>
          <w:rFonts w:ascii="Arial" w:hAnsi="Arial"/>
          <w:noProof w:val="0"/>
        </w:rPr>
      </w:pPr>
      <w:proofErr w:type="spellStart"/>
      <w:r w:rsidRPr="00CA6581">
        <w:rPr>
          <w:rFonts w:ascii="Arial" w:hAnsi="Arial"/>
          <w:noProof w:val="0"/>
        </w:rPr>
        <w:t>Raxworthy</w:t>
      </w:r>
      <w:proofErr w:type="spellEnd"/>
      <w:r w:rsidRPr="00CA6581">
        <w:rPr>
          <w:rFonts w:ascii="Arial" w:hAnsi="Arial"/>
          <w:noProof w:val="0"/>
        </w:rPr>
        <w:t xml:space="preserve">, C.J., C.M. Ingram, N. </w:t>
      </w:r>
      <w:proofErr w:type="spellStart"/>
      <w:r w:rsidRPr="00CA6581">
        <w:rPr>
          <w:rFonts w:ascii="Arial" w:hAnsi="Arial"/>
          <w:noProof w:val="0"/>
        </w:rPr>
        <w:t>Rabibisoa</w:t>
      </w:r>
      <w:proofErr w:type="spellEnd"/>
      <w:r w:rsidRPr="00CA6581">
        <w:rPr>
          <w:rFonts w:ascii="Arial" w:hAnsi="Arial"/>
          <w:noProof w:val="0"/>
        </w:rPr>
        <w:t xml:space="preserve">, and R.G. Pearson. 2007. Application of </w:t>
      </w:r>
    </w:p>
    <w:p w14:paraId="57D0AAB4" w14:textId="77777777" w:rsidR="00A358F5" w:rsidRPr="00CA6581" w:rsidRDefault="00A358F5">
      <w:pPr>
        <w:spacing w:after="0" w:line="480" w:lineRule="auto"/>
        <w:rPr>
          <w:rFonts w:ascii="Arial" w:hAnsi="Arial"/>
          <w:noProof w:val="0"/>
        </w:rPr>
      </w:pPr>
      <w:r w:rsidRPr="00CA6581">
        <w:rPr>
          <w:rFonts w:ascii="Arial" w:hAnsi="Arial"/>
          <w:noProof w:val="0"/>
        </w:rPr>
        <w:t>Ecological niche modeling for species delimitation: A review and empirical evaluation using day geckos (</w:t>
      </w:r>
      <w:proofErr w:type="spellStart"/>
      <w:r w:rsidRPr="00CA6581">
        <w:rPr>
          <w:rFonts w:ascii="Arial" w:hAnsi="Arial"/>
          <w:i/>
          <w:noProof w:val="0"/>
        </w:rPr>
        <w:t>Phelsuma</w:t>
      </w:r>
      <w:proofErr w:type="spellEnd"/>
      <w:r w:rsidRPr="00CA6581">
        <w:rPr>
          <w:rFonts w:ascii="Arial" w:hAnsi="Arial"/>
          <w:noProof w:val="0"/>
        </w:rPr>
        <w:t>) from Madagascar. Syst. Biol. 56(6)</w:t>
      </w:r>
      <w:proofErr w:type="gramStart"/>
      <w:r w:rsidRPr="00CA6581">
        <w:rPr>
          <w:rFonts w:ascii="Arial" w:hAnsi="Arial"/>
          <w:noProof w:val="0"/>
        </w:rPr>
        <w:t>:907</w:t>
      </w:r>
      <w:proofErr w:type="gramEnd"/>
      <w:r w:rsidRPr="00CA6581">
        <w:rPr>
          <w:rFonts w:ascii="Arial" w:hAnsi="Arial"/>
          <w:noProof w:val="0"/>
        </w:rPr>
        <w:t>-923.</w:t>
      </w:r>
    </w:p>
    <w:p w14:paraId="7B31A70F" w14:textId="77777777" w:rsidR="00A358F5" w:rsidRPr="00CA6581" w:rsidRDefault="00A358F5">
      <w:pPr>
        <w:spacing w:after="0" w:line="480" w:lineRule="auto"/>
        <w:rPr>
          <w:rFonts w:ascii="Arial" w:hAnsi="Arial"/>
          <w:noProof w:val="0"/>
        </w:rPr>
      </w:pPr>
    </w:p>
    <w:p w14:paraId="3AE2EB54" w14:textId="77777777" w:rsidR="00A358F5" w:rsidRPr="00CA6581" w:rsidRDefault="00A358F5">
      <w:pPr>
        <w:spacing w:after="0" w:line="480" w:lineRule="auto"/>
        <w:rPr>
          <w:rFonts w:ascii="Arial" w:hAnsi="Arial"/>
          <w:noProof w:val="0"/>
        </w:rPr>
      </w:pPr>
      <w:proofErr w:type="spellStart"/>
      <w:proofErr w:type="gramStart"/>
      <w:r w:rsidRPr="00CA6581">
        <w:rPr>
          <w:rFonts w:ascii="Arial" w:hAnsi="Arial"/>
          <w:noProof w:val="0"/>
        </w:rPr>
        <w:t>Rembold</w:t>
      </w:r>
      <w:proofErr w:type="spellEnd"/>
      <w:r w:rsidRPr="00CA6581">
        <w:rPr>
          <w:rFonts w:ascii="Arial" w:hAnsi="Arial"/>
          <w:noProof w:val="0"/>
        </w:rPr>
        <w:t xml:space="preserve">, K., E. Fischer, B.F. </w:t>
      </w:r>
      <w:proofErr w:type="spellStart"/>
      <w:r w:rsidRPr="00CA6581">
        <w:rPr>
          <w:rFonts w:ascii="Arial" w:hAnsi="Arial"/>
          <w:noProof w:val="0"/>
        </w:rPr>
        <w:t>Strifﬂer</w:t>
      </w:r>
      <w:proofErr w:type="spellEnd"/>
      <w:r w:rsidRPr="00CA6581">
        <w:rPr>
          <w:rFonts w:ascii="Arial" w:hAnsi="Arial"/>
          <w:noProof w:val="0"/>
        </w:rPr>
        <w:t xml:space="preserve">, and W. </w:t>
      </w:r>
      <w:proofErr w:type="spellStart"/>
      <w:r w:rsidRPr="00CA6581">
        <w:rPr>
          <w:rFonts w:ascii="Arial" w:hAnsi="Arial"/>
          <w:noProof w:val="0"/>
        </w:rPr>
        <w:t>Barthlott</w:t>
      </w:r>
      <w:proofErr w:type="spellEnd"/>
      <w:r w:rsidRPr="00CA6581">
        <w:rPr>
          <w:rFonts w:ascii="Arial" w:hAnsi="Arial"/>
          <w:noProof w:val="0"/>
        </w:rPr>
        <w:t>.</w:t>
      </w:r>
      <w:proofErr w:type="gramEnd"/>
      <w:r w:rsidRPr="00CA6581">
        <w:rPr>
          <w:rFonts w:ascii="Arial" w:hAnsi="Arial"/>
          <w:noProof w:val="0"/>
        </w:rPr>
        <w:t xml:space="preserve"> 2012.</w:t>
      </w:r>
      <w:r w:rsidRPr="00CA6581">
        <w:rPr>
          <w:noProof w:val="0"/>
        </w:rPr>
        <w:t xml:space="preserve"> </w:t>
      </w:r>
      <w:r w:rsidRPr="00CA6581">
        <w:rPr>
          <w:rFonts w:ascii="Arial" w:hAnsi="Arial"/>
          <w:noProof w:val="0"/>
        </w:rPr>
        <w:t xml:space="preserve">Crab spider association with the Malagasy pitcher plant </w:t>
      </w:r>
      <w:r w:rsidRPr="00CA6581">
        <w:rPr>
          <w:rFonts w:ascii="Arial" w:hAnsi="Arial"/>
          <w:i/>
          <w:iCs/>
          <w:noProof w:val="0"/>
        </w:rPr>
        <w:t xml:space="preserve">Nepenthes </w:t>
      </w:r>
      <w:proofErr w:type="spellStart"/>
      <w:r w:rsidRPr="00CA6581">
        <w:rPr>
          <w:rFonts w:ascii="Arial" w:hAnsi="Arial"/>
          <w:i/>
          <w:iCs/>
          <w:noProof w:val="0"/>
        </w:rPr>
        <w:t>madagascariensis</w:t>
      </w:r>
      <w:proofErr w:type="spellEnd"/>
      <w:r w:rsidRPr="00CA6581">
        <w:rPr>
          <w:rFonts w:ascii="Arial" w:hAnsi="Arial"/>
          <w:noProof w:val="0"/>
        </w:rPr>
        <w:t xml:space="preserve">. </w:t>
      </w:r>
      <w:proofErr w:type="gramStart"/>
      <w:r w:rsidRPr="00CA6581">
        <w:rPr>
          <w:rFonts w:ascii="Arial" w:hAnsi="Arial"/>
          <w:noProof w:val="0"/>
        </w:rPr>
        <w:t>Afr. J. Ecol. 51:188–191.</w:t>
      </w:r>
      <w:proofErr w:type="gramEnd"/>
    </w:p>
    <w:p w14:paraId="2E6AB92D" w14:textId="77777777" w:rsidR="00A358F5" w:rsidRPr="00CA6581" w:rsidRDefault="00A358F5">
      <w:pPr>
        <w:spacing w:after="0" w:line="480" w:lineRule="auto"/>
        <w:rPr>
          <w:rFonts w:ascii="Arial" w:hAnsi="Arial"/>
          <w:noProof w:val="0"/>
        </w:rPr>
      </w:pPr>
    </w:p>
    <w:p w14:paraId="4F4ECE03" w14:textId="77777777" w:rsidR="00A358F5" w:rsidRPr="00CA6581" w:rsidRDefault="00A358F5">
      <w:pPr>
        <w:widowControl w:val="0"/>
        <w:spacing w:after="0" w:line="480" w:lineRule="auto"/>
        <w:rPr>
          <w:rFonts w:ascii="Arial" w:hAnsi="Arial"/>
          <w:noProof w:val="0"/>
        </w:rPr>
      </w:pPr>
      <w:r w:rsidRPr="00CA6581">
        <w:rPr>
          <w:rFonts w:ascii="Arial" w:hAnsi="Arial"/>
          <w:noProof w:val="0"/>
        </w:rPr>
        <w:t xml:space="preserve">Robinson, A.S., A.S. Fleischmann, S.T. McPherson, V.B. Heinrich, E.P. </w:t>
      </w:r>
      <w:proofErr w:type="spellStart"/>
      <w:r w:rsidRPr="00CA6581">
        <w:rPr>
          <w:rFonts w:ascii="Arial" w:hAnsi="Arial"/>
          <w:noProof w:val="0"/>
        </w:rPr>
        <w:t>Gironella</w:t>
      </w:r>
      <w:proofErr w:type="spellEnd"/>
      <w:r w:rsidRPr="00CA6581">
        <w:rPr>
          <w:rFonts w:ascii="Arial" w:hAnsi="Arial"/>
          <w:noProof w:val="0"/>
        </w:rPr>
        <w:t xml:space="preserve">, C.Q. Pena. 2008. A spectacular new species of </w:t>
      </w:r>
      <w:r w:rsidRPr="00CA6581">
        <w:rPr>
          <w:rFonts w:ascii="Arial" w:hAnsi="Arial"/>
          <w:i/>
          <w:iCs/>
          <w:noProof w:val="0"/>
        </w:rPr>
        <w:t>Nepenthes L.</w:t>
      </w:r>
      <w:r w:rsidRPr="00CA6581">
        <w:rPr>
          <w:rFonts w:ascii="Arial" w:hAnsi="Arial"/>
          <w:noProof w:val="0"/>
        </w:rPr>
        <w:t xml:space="preserve"> (</w:t>
      </w:r>
      <w:proofErr w:type="spellStart"/>
      <w:r w:rsidRPr="00CA6581">
        <w:rPr>
          <w:rFonts w:ascii="Arial" w:hAnsi="Arial"/>
          <w:noProof w:val="0"/>
        </w:rPr>
        <w:t>Nepenthaceae</w:t>
      </w:r>
      <w:proofErr w:type="spellEnd"/>
      <w:r w:rsidRPr="00CA6581">
        <w:rPr>
          <w:rFonts w:ascii="Arial" w:hAnsi="Arial"/>
          <w:noProof w:val="0"/>
        </w:rPr>
        <w:t xml:space="preserve">) pitcher plant from central Palawan, Philippines. Bot. J. </w:t>
      </w:r>
      <w:proofErr w:type="spellStart"/>
      <w:r w:rsidRPr="00CA6581">
        <w:rPr>
          <w:rFonts w:ascii="Arial" w:hAnsi="Arial"/>
          <w:noProof w:val="0"/>
        </w:rPr>
        <w:t>Linnean</w:t>
      </w:r>
      <w:proofErr w:type="spellEnd"/>
      <w:r w:rsidRPr="00CA6581">
        <w:rPr>
          <w:rFonts w:ascii="Arial" w:hAnsi="Arial"/>
          <w:noProof w:val="0"/>
        </w:rPr>
        <w:t xml:space="preserve"> Soc. 159(2)</w:t>
      </w:r>
      <w:proofErr w:type="gramStart"/>
      <w:r w:rsidRPr="00CA6581">
        <w:rPr>
          <w:rFonts w:ascii="Arial" w:hAnsi="Arial"/>
          <w:noProof w:val="0"/>
        </w:rPr>
        <w:t>:195</w:t>
      </w:r>
      <w:proofErr w:type="gramEnd"/>
      <w:r w:rsidRPr="00CA6581">
        <w:rPr>
          <w:rFonts w:ascii="Arial" w:hAnsi="Arial"/>
          <w:noProof w:val="0"/>
        </w:rPr>
        <w:t>–202.</w:t>
      </w:r>
    </w:p>
    <w:p w14:paraId="1D421AB0" w14:textId="77777777" w:rsidR="00A358F5" w:rsidRPr="00CA6581" w:rsidRDefault="00A358F5">
      <w:pPr>
        <w:widowControl w:val="0"/>
        <w:spacing w:after="0" w:line="480" w:lineRule="auto"/>
        <w:rPr>
          <w:rFonts w:ascii="Arial" w:hAnsi="Arial"/>
          <w:noProof w:val="0"/>
        </w:rPr>
      </w:pPr>
    </w:p>
    <w:p w14:paraId="0C06A45D" w14:textId="77777777" w:rsidR="00A358F5" w:rsidRPr="00CA6581" w:rsidRDefault="00A358F5">
      <w:pPr>
        <w:widowControl w:val="0"/>
        <w:spacing w:after="0" w:line="480" w:lineRule="auto"/>
        <w:rPr>
          <w:rFonts w:ascii="Arial" w:hAnsi="Arial"/>
          <w:noProof w:val="0"/>
        </w:rPr>
      </w:pPr>
      <w:proofErr w:type="spellStart"/>
      <w:r w:rsidRPr="00CA6581">
        <w:rPr>
          <w:rFonts w:ascii="Arial" w:hAnsi="Arial"/>
          <w:noProof w:val="0"/>
        </w:rPr>
        <w:t>Saupe</w:t>
      </w:r>
      <w:proofErr w:type="spellEnd"/>
      <w:r w:rsidRPr="00CA6581">
        <w:rPr>
          <w:rFonts w:ascii="Arial" w:hAnsi="Arial"/>
          <w:noProof w:val="0"/>
        </w:rPr>
        <w:t xml:space="preserve">, E.E., M. </w:t>
      </w:r>
      <w:proofErr w:type="spellStart"/>
      <w:r w:rsidRPr="00CA6581">
        <w:rPr>
          <w:rFonts w:ascii="Arial" w:hAnsi="Arial"/>
          <w:noProof w:val="0"/>
        </w:rPr>
        <w:t>Papes</w:t>
      </w:r>
      <w:proofErr w:type="spellEnd"/>
      <w:r w:rsidRPr="00CA6581">
        <w:rPr>
          <w:rFonts w:ascii="Arial" w:hAnsi="Arial"/>
          <w:noProof w:val="0"/>
        </w:rPr>
        <w:t>, P.A. Selden, and R.S. Vetter. 2011. Tracking a Medically Important Spider: Climate Change, Ecological Niche Modeling, and the Brown</w:t>
      </w:r>
    </w:p>
    <w:p w14:paraId="75DC2FC4" w14:textId="77777777" w:rsidR="00A358F5" w:rsidRPr="00CA6581" w:rsidRDefault="00A358F5">
      <w:pPr>
        <w:widowControl w:val="0"/>
        <w:spacing w:after="0" w:line="480" w:lineRule="auto"/>
        <w:rPr>
          <w:rFonts w:ascii="Arial" w:hAnsi="Arial"/>
          <w:noProof w:val="0"/>
        </w:rPr>
      </w:pPr>
      <w:proofErr w:type="gramStart"/>
      <w:r w:rsidRPr="00CA6581">
        <w:rPr>
          <w:rFonts w:ascii="Arial" w:hAnsi="Arial"/>
          <w:noProof w:val="0"/>
        </w:rPr>
        <w:t>Recluse (</w:t>
      </w:r>
      <w:proofErr w:type="spellStart"/>
      <w:r w:rsidRPr="00CA6581">
        <w:rPr>
          <w:rFonts w:ascii="Arial" w:hAnsi="Arial"/>
          <w:i/>
          <w:iCs/>
          <w:noProof w:val="0"/>
        </w:rPr>
        <w:t>Loxosceles</w:t>
      </w:r>
      <w:proofErr w:type="spellEnd"/>
      <w:r w:rsidRPr="00CA6581">
        <w:rPr>
          <w:rFonts w:ascii="Arial" w:hAnsi="Arial"/>
          <w:i/>
          <w:iCs/>
          <w:noProof w:val="0"/>
        </w:rPr>
        <w:t xml:space="preserve"> </w:t>
      </w:r>
      <w:proofErr w:type="spellStart"/>
      <w:r w:rsidRPr="00CA6581">
        <w:rPr>
          <w:rFonts w:ascii="Arial" w:hAnsi="Arial"/>
          <w:i/>
          <w:iCs/>
          <w:noProof w:val="0"/>
        </w:rPr>
        <w:t>reclusa</w:t>
      </w:r>
      <w:proofErr w:type="spellEnd"/>
      <w:r w:rsidRPr="00CA6581">
        <w:rPr>
          <w:rFonts w:ascii="Arial" w:hAnsi="Arial"/>
          <w:noProof w:val="0"/>
        </w:rPr>
        <w:t>).</w:t>
      </w:r>
      <w:proofErr w:type="gramEnd"/>
      <w:r w:rsidRPr="00CA6581">
        <w:rPr>
          <w:rFonts w:ascii="Arial" w:hAnsi="Arial"/>
          <w:noProof w:val="0"/>
        </w:rPr>
        <w:t xml:space="preserve"> </w:t>
      </w:r>
      <w:proofErr w:type="spellStart"/>
      <w:r w:rsidRPr="00CA6581">
        <w:rPr>
          <w:rFonts w:ascii="Arial" w:hAnsi="Arial"/>
          <w:noProof w:val="0"/>
        </w:rPr>
        <w:t>PLoS</w:t>
      </w:r>
      <w:proofErr w:type="spellEnd"/>
      <w:r w:rsidRPr="00CA6581">
        <w:rPr>
          <w:rFonts w:ascii="Arial" w:hAnsi="Arial"/>
          <w:noProof w:val="0"/>
        </w:rPr>
        <w:t xml:space="preserve"> ONE. 6(3): e17731.</w:t>
      </w:r>
    </w:p>
    <w:p w14:paraId="1B2163F2" w14:textId="77777777" w:rsidR="00A358F5" w:rsidRPr="00CA6581" w:rsidRDefault="00A358F5">
      <w:pPr>
        <w:widowControl w:val="0"/>
        <w:spacing w:after="0" w:line="480" w:lineRule="auto"/>
        <w:rPr>
          <w:rFonts w:ascii="Arial" w:hAnsi="Arial"/>
          <w:noProof w:val="0"/>
        </w:rPr>
      </w:pPr>
    </w:p>
    <w:p w14:paraId="6B040A8F" w14:textId="77777777" w:rsidR="00A358F5" w:rsidRPr="00CA6581" w:rsidRDefault="00A358F5">
      <w:pPr>
        <w:widowControl w:val="0"/>
        <w:spacing w:after="0" w:line="480" w:lineRule="auto"/>
        <w:rPr>
          <w:rFonts w:ascii="Arial" w:hAnsi="Arial"/>
          <w:noProof w:val="0"/>
        </w:rPr>
      </w:pPr>
      <w:proofErr w:type="spellStart"/>
      <w:r w:rsidRPr="00CA6581">
        <w:rPr>
          <w:rFonts w:ascii="Arial" w:hAnsi="Arial"/>
          <w:noProof w:val="0"/>
        </w:rPr>
        <w:t>Schupp</w:t>
      </w:r>
      <w:proofErr w:type="spellEnd"/>
      <w:r w:rsidRPr="00CA6581">
        <w:rPr>
          <w:rFonts w:ascii="Arial" w:hAnsi="Arial"/>
          <w:noProof w:val="0"/>
        </w:rPr>
        <w:t xml:space="preserve">, E. W., T. </w:t>
      </w:r>
      <w:proofErr w:type="spellStart"/>
      <w:r w:rsidRPr="00CA6581">
        <w:rPr>
          <w:rFonts w:ascii="Arial" w:hAnsi="Arial"/>
          <w:noProof w:val="0"/>
        </w:rPr>
        <w:t>Milleron</w:t>
      </w:r>
      <w:proofErr w:type="spellEnd"/>
      <w:r w:rsidRPr="00CA6581">
        <w:rPr>
          <w:rFonts w:ascii="Arial" w:hAnsi="Arial"/>
          <w:noProof w:val="0"/>
        </w:rPr>
        <w:t xml:space="preserve">, and S.E. Russo. 2002. Dispersal </w:t>
      </w:r>
      <w:proofErr w:type="gramStart"/>
      <w:r w:rsidRPr="00CA6581">
        <w:rPr>
          <w:rFonts w:ascii="Arial" w:hAnsi="Arial"/>
          <w:noProof w:val="0"/>
        </w:rPr>
        <w:t>limitation</w:t>
      </w:r>
      <w:proofErr w:type="gramEnd"/>
      <w:r w:rsidRPr="00CA6581">
        <w:rPr>
          <w:rFonts w:ascii="Arial" w:hAnsi="Arial"/>
          <w:noProof w:val="0"/>
        </w:rPr>
        <w:t xml:space="preserve"> and the origin and maintenance of species</w:t>
      </w:r>
      <w:r w:rsidRPr="00CA6581">
        <w:rPr>
          <w:rFonts w:ascii="Academy Engraved LET" w:hAnsi="Academy Engraved LET" w:cs="Academy Engraved LET"/>
          <w:noProof w:val="0"/>
        </w:rPr>
        <w:t xml:space="preserve"> </w:t>
      </w:r>
      <w:r w:rsidRPr="00CA6581">
        <w:rPr>
          <w:rFonts w:ascii="Arial" w:hAnsi="Arial"/>
          <w:noProof w:val="0"/>
        </w:rPr>
        <w:t xml:space="preserve">rich tropical forests. Pages 19–34 in D. J. </w:t>
      </w:r>
      <w:proofErr w:type="spellStart"/>
      <w:r w:rsidRPr="00CA6581">
        <w:rPr>
          <w:rFonts w:ascii="Arial" w:hAnsi="Arial"/>
          <w:noProof w:val="0"/>
        </w:rPr>
        <w:t>Levey</w:t>
      </w:r>
      <w:proofErr w:type="spellEnd"/>
      <w:r w:rsidRPr="00CA6581">
        <w:rPr>
          <w:rFonts w:ascii="Arial" w:hAnsi="Arial"/>
          <w:noProof w:val="0"/>
        </w:rPr>
        <w:t xml:space="preserve">, W. R. Silva, and M. </w:t>
      </w:r>
      <w:proofErr w:type="spellStart"/>
      <w:r w:rsidRPr="00CA6581">
        <w:rPr>
          <w:rFonts w:ascii="Arial" w:hAnsi="Arial"/>
          <w:noProof w:val="0"/>
        </w:rPr>
        <w:t>Galetti</w:t>
      </w:r>
      <w:proofErr w:type="spellEnd"/>
      <w:r w:rsidRPr="00CA6581">
        <w:rPr>
          <w:rFonts w:ascii="Arial" w:hAnsi="Arial"/>
          <w:noProof w:val="0"/>
        </w:rPr>
        <w:t xml:space="preserve">, </w:t>
      </w:r>
      <w:proofErr w:type="gramStart"/>
      <w:r w:rsidRPr="00CA6581">
        <w:rPr>
          <w:rFonts w:ascii="Arial" w:hAnsi="Arial"/>
          <w:noProof w:val="0"/>
        </w:rPr>
        <w:t>eds</w:t>
      </w:r>
      <w:proofErr w:type="gramEnd"/>
      <w:r w:rsidRPr="00CA6581">
        <w:rPr>
          <w:rFonts w:ascii="Arial" w:hAnsi="Arial"/>
          <w:noProof w:val="0"/>
        </w:rPr>
        <w:t xml:space="preserve">. Seed dispersal and </w:t>
      </w:r>
      <w:proofErr w:type="spellStart"/>
      <w:r w:rsidRPr="00CA6581">
        <w:rPr>
          <w:rFonts w:ascii="Arial" w:hAnsi="Arial"/>
          <w:noProof w:val="0"/>
        </w:rPr>
        <w:t>frugivory</w:t>
      </w:r>
      <w:proofErr w:type="spellEnd"/>
      <w:r w:rsidRPr="00CA6581">
        <w:rPr>
          <w:rFonts w:ascii="Arial" w:hAnsi="Arial"/>
          <w:noProof w:val="0"/>
        </w:rPr>
        <w:t>: ecology, evolution and conservation. CAB International, Wallingford.</w:t>
      </w:r>
    </w:p>
    <w:p w14:paraId="15161360" w14:textId="77777777" w:rsidR="00A358F5" w:rsidRPr="00CA6581" w:rsidRDefault="00A358F5">
      <w:pPr>
        <w:widowControl w:val="0"/>
        <w:spacing w:after="0" w:line="480" w:lineRule="auto"/>
        <w:rPr>
          <w:rFonts w:ascii="Arial" w:hAnsi="Arial"/>
          <w:noProof w:val="0"/>
        </w:rPr>
      </w:pPr>
    </w:p>
    <w:p w14:paraId="0AF2146F" w14:textId="77777777" w:rsidR="00A358F5" w:rsidRPr="00CA6581" w:rsidRDefault="00A358F5">
      <w:pPr>
        <w:widowControl w:val="0"/>
        <w:spacing w:after="0" w:line="480" w:lineRule="auto"/>
        <w:rPr>
          <w:rFonts w:ascii="Arial" w:hAnsi="Arial"/>
          <w:noProof w:val="0"/>
        </w:rPr>
      </w:pPr>
      <w:proofErr w:type="spellStart"/>
      <w:proofErr w:type="gramStart"/>
      <w:r w:rsidRPr="00CA6581">
        <w:rPr>
          <w:rFonts w:ascii="Arial" w:hAnsi="Arial"/>
          <w:noProof w:val="0"/>
        </w:rPr>
        <w:t>Sota</w:t>
      </w:r>
      <w:proofErr w:type="spellEnd"/>
      <w:r w:rsidRPr="00CA6581">
        <w:rPr>
          <w:rFonts w:ascii="Arial" w:hAnsi="Arial"/>
          <w:noProof w:val="0"/>
        </w:rPr>
        <w:t>, T., M. Mogi, and K. Kato.</w:t>
      </w:r>
      <w:proofErr w:type="gramEnd"/>
      <w:r w:rsidRPr="00CA6581">
        <w:rPr>
          <w:rFonts w:ascii="Arial" w:hAnsi="Arial"/>
          <w:noProof w:val="0"/>
        </w:rPr>
        <w:t xml:space="preserve"> 1998. Local and regional-scale food web structure in </w:t>
      </w:r>
    </w:p>
    <w:p w14:paraId="04068F8A" w14:textId="77777777" w:rsidR="00A358F5" w:rsidRPr="00CA6581" w:rsidRDefault="00A358F5">
      <w:pPr>
        <w:widowControl w:val="0"/>
        <w:spacing w:after="0" w:line="480" w:lineRule="auto"/>
        <w:rPr>
          <w:rFonts w:ascii="Arial" w:hAnsi="Arial"/>
          <w:noProof w:val="0"/>
        </w:rPr>
      </w:pPr>
      <w:proofErr w:type="gramStart"/>
      <w:r w:rsidRPr="00CA6581">
        <w:rPr>
          <w:rFonts w:ascii="Arial" w:hAnsi="Arial"/>
          <w:i/>
          <w:iCs/>
          <w:noProof w:val="0"/>
        </w:rPr>
        <w:t xml:space="preserve">Nepenthes </w:t>
      </w:r>
      <w:proofErr w:type="spellStart"/>
      <w:r w:rsidRPr="00CA6581">
        <w:rPr>
          <w:rFonts w:ascii="Arial" w:hAnsi="Arial"/>
          <w:i/>
          <w:iCs/>
          <w:noProof w:val="0"/>
        </w:rPr>
        <w:t>alata</w:t>
      </w:r>
      <w:proofErr w:type="spellEnd"/>
      <w:r w:rsidRPr="00CA6581">
        <w:rPr>
          <w:rFonts w:ascii="Arial" w:hAnsi="Arial"/>
          <w:noProof w:val="0"/>
        </w:rPr>
        <w:t xml:space="preserve"> pitchers.</w:t>
      </w:r>
      <w:proofErr w:type="gramEnd"/>
      <w:r w:rsidRPr="00CA6581">
        <w:rPr>
          <w:rFonts w:ascii="Arial" w:hAnsi="Arial"/>
          <w:noProof w:val="0"/>
        </w:rPr>
        <w:t xml:space="preserve"> </w:t>
      </w:r>
      <w:proofErr w:type="spellStart"/>
      <w:r w:rsidRPr="00CA6581">
        <w:rPr>
          <w:rFonts w:ascii="Arial" w:hAnsi="Arial"/>
          <w:noProof w:val="0"/>
        </w:rPr>
        <w:t>Biotropica</w:t>
      </w:r>
      <w:proofErr w:type="spellEnd"/>
      <w:r w:rsidRPr="00CA6581">
        <w:rPr>
          <w:rFonts w:ascii="Arial" w:hAnsi="Arial"/>
          <w:noProof w:val="0"/>
        </w:rPr>
        <w:t>. 30(1)</w:t>
      </w:r>
      <w:proofErr w:type="gramStart"/>
      <w:r w:rsidRPr="00CA6581">
        <w:rPr>
          <w:rFonts w:ascii="Arial" w:hAnsi="Arial"/>
          <w:noProof w:val="0"/>
        </w:rPr>
        <w:t>:82</w:t>
      </w:r>
      <w:proofErr w:type="gramEnd"/>
      <w:r w:rsidRPr="00CA6581">
        <w:rPr>
          <w:rFonts w:ascii="Arial" w:hAnsi="Arial"/>
          <w:noProof w:val="0"/>
        </w:rPr>
        <w:t>-91.</w:t>
      </w:r>
    </w:p>
    <w:p w14:paraId="0ABD50DE" w14:textId="77777777" w:rsidR="00A358F5" w:rsidRPr="00CA6581" w:rsidRDefault="00A358F5">
      <w:pPr>
        <w:widowControl w:val="0"/>
        <w:spacing w:after="0" w:line="480" w:lineRule="auto"/>
        <w:rPr>
          <w:rFonts w:ascii="Arial" w:hAnsi="Arial"/>
          <w:noProof w:val="0"/>
        </w:rPr>
      </w:pPr>
    </w:p>
    <w:p w14:paraId="1BD3FCD0" w14:textId="77777777" w:rsidR="00A358F5" w:rsidRPr="00CA6581" w:rsidRDefault="00A358F5">
      <w:pPr>
        <w:widowControl w:val="0"/>
        <w:spacing w:after="0" w:line="480" w:lineRule="auto"/>
        <w:rPr>
          <w:rFonts w:ascii="Arial" w:hAnsi="Arial"/>
          <w:noProof w:val="0"/>
        </w:rPr>
      </w:pPr>
      <w:proofErr w:type="spellStart"/>
      <w:r w:rsidRPr="00CA6581">
        <w:rPr>
          <w:rFonts w:ascii="Arial" w:hAnsi="Arial"/>
          <w:noProof w:val="0"/>
        </w:rPr>
        <w:t>Soberón</w:t>
      </w:r>
      <w:proofErr w:type="spellEnd"/>
      <w:r w:rsidRPr="00CA6581">
        <w:rPr>
          <w:rFonts w:ascii="Arial" w:hAnsi="Arial"/>
          <w:noProof w:val="0"/>
        </w:rPr>
        <w:t xml:space="preserve">, J. and A.T. Peterson. 2005. Interpretation of models of fundamental ecological niches and species’ distributional areas. </w:t>
      </w:r>
      <w:proofErr w:type="spellStart"/>
      <w:r w:rsidRPr="00CA6581">
        <w:rPr>
          <w:rFonts w:ascii="Arial" w:hAnsi="Arial"/>
          <w:iCs/>
          <w:noProof w:val="0"/>
        </w:rPr>
        <w:t>Biodiver</w:t>
      </w:r>
      <w:proofErr w:type="spellEnd"/>
      <w:r w:rsidRPr="00CA6581">
        <w:rPr>
          <w:rFonts w:ascii="Arial" w:hAnsi="Arial"/>
          <w:iCs/>
          <w:noProof w:val="0"/>
        </w:rPr>
        <w:t>. Inform</w:t>
      </w:r>
      <w:r w:rsidRPr="00CA6581">
        <w:rPr>
          <w:rFonts w:ascii="Arial" w:hAnsi="Arial"/>
          <w:i/>
          <w:iCs/>
          <w:noProof w:val="0"/>
        </w:rPr>
        <w:t>.</w:t>
      </w:r>
      <w:r w:rsidRPr="00CA6581">
        <w:rPr>
          <w:rFonts w:ascii="Arial" w:hAnsi="Arial"/>
          <w:noProof w:val="0"/>
        </w:rPr>
        <w:t xml:space="preserve"> 2:1-10.</w:t>
      </w:r>
    </w:p>
    <w:p w14:paraId="2E9678D4" w14:textId="77777777" w:rsidR="00A358F5" w:rsidRPr="00CA6581" w:rsidRDefault="00A358F5">
      <w:pPr>
        <w:widowControl w:val="0"/>
        <w:numPr>
          <w:ins w:id="305" w:author="mjocque" w:date="2013-06-10T16:21:00Z"/>
        </w:numPr>
        <w:spacing w:after="0" w:line="480" w:lineRule="auto"/>
        <w:rPr>
          <w:rFonts w:ascii="Arial" w:hAnsi="Arial"/>
          <w:noProof w:val="0"/>
        </w:rPr>
      </w:pPr>
    </w:p>
    <w:p w14:paraId="5DA61882" w14:textId="77777777" w:rsidR="00A358F5" w:rsidRPr="00CA6581" w:rsidRDefault="00A358F5">
      <w:pPr>
        <w:widowControl w:val="0"/>
        <w:spacing w:after="0" w:line="480" w:lineRule="auto"/>
        <w:rPr>
          <w:rFonts w:ascii="Arial" w:hAnsi="Arial"/>
          <w:noProof w:val="0"/>
        </w:rPr>
      </w:pPr>
      <w:proofErr w:type="spellStart"/>
      <w:r w:rsidRPr="00CA6581">
        <w:rPr>
          <w:rFonts w:ascii="Arial" w:hAnsi="Arial"/>
          <w:noProof w:val="0"/>
        </w:rPr>
        <w:t>Soberón</w:t>
      </w:r>
      <w:proofErr w:type="spellEnd"/>
      <w:r w:rsidRPr="00CA6581">
        <w:rPr>
          <w:rFonts w:ascii="Arial" w:hAnsi="Arial"/>
          <w:noProof w:val="0"/>
        </w:rPr>
        <w:t xml:space="preserve">, J. 2007. </w:t>
      </w:r>
      <w:proofErr w:type="spellStart"/>
      <w:proofErr w:type="gramStart"/>
      <w:r w:rsidRPr="00CA6581">
        <w:rPr>
          <w:rFonts w:ascii="Arial" w:hAnsi="Arial"/>
          <w:noProof w:val="0"/>
        </w:rPr>
        <w:t>Grinnellian</w:t>
      </w:r>
      <w:proofErr w:type="spellEnd"/>
      <w:r w:rsidRPr="00CA6581">
        <w:rPr>
          <w:rFonts w:ascii="Arial" w:hAnsi="Arial"/>
          <w:noProof w:val="0"/>
        </w:rPr>
        <w:t xml:space="preserve"> and </w:t>
      </w:r>
      <w:proofErr w:type="spellStart"/>
      <w:r w:rsidRPr="00CA6581">
        <w:rPr>
          <w:rFonts w:ascii="Arial" w:hAnsi="Arial"/>
          <w:noProof w:val="0"/>
        </w:rPr>
        <w:t>Eltonian</w:t>
      </w:r>
      <w:proofErr w:type="spellEnd"/>
      <w:r w:rsidRPr="00CA6581">
        <w:rPr>
          <w:rFonts w:ascii="Arial" w:hAnsi="Arial"/>
          <w:noProof w:val="0"/>
        </w:rPr>
        <w:t xml:space="preserve"> niches and geographic distributions of species.</w:t>
      </w:r>
      <w:proofErr w:type="gramEnd"/>
      <w:r w:rsidRPr="00CA6581">
        <w:rPr>
          <w:rFonts w:ascii="Arial" w:hAnsi="Arial"/>
          <w:noProof w:val="0"/>
        </w:rPr>
        <w:t xml:space="preserve"> </w:t>
      </w:r>
      <w:r w:rsidRPr="00CA6581">
        <w:rPr>
          <w:rFonts w:ascii="Arial" w:hAnsi="Arial"/>
          <w:iCs/>
          <w:noProof w:val="0"/>
        </w:rPr>
        <w:t>Ecol. Letters</w:t>
      </w:r>
      <w:r w:rsidRPr="00CA6581">
        <w:rPr>
          <w:rFonts w:ascii="Arial" w:hAnsi="Arial"/>
          <w:noProof w:val="0"/>
        </w:rPr>
        <w:t xml:space="preserve">. </w:t>
      </w:r>
      <w:proofErr w:type="gramStart"/>
      <w:r w:rsidRPr="00CA6581">
        <w:rPr>
          <w:rFonts w:ascii="Arial" w:hAnsi="Arial"/>
          <w:noProof w:val="0"/>
        </w:rPr>
        <w:t>10:1115-1123.</w:t>
      </w:r>
      <w:proofErr w:type="gramEnd"/>
    </w:p>
    <w:p w14:paraId="4807159B" w14:textId="77777777" w:rsidR="00A358F5" w:rsidRPr="00CA6581" w:rsidRDefault="00A358F5">
      <w:pPr>
        <w:widowControl w:val="0"/>
        <w:spacing w:after="0" w:line="480" w:lineRule="auto"/>
        <w:rPr>
          <w:rFonts w:ascii="Arial" w:hAnsi="Arial"/>
          <w:noProof w:val="0"/>
        </w:rPr>
      </w:pPr>
    </w:p>
    <w:p w14:paraId="52D4C81B" w14:textId="77777777" w:rsidR="00A358F5" w:rsidRPr="00CA6581" w:rsidRDefault="00A358F5">
      <w:pPr>
        <w:spacing w:line="480" w:lineRule="auto"/>
        <w:rPr>
          <w:rFonts w:ascii="Arial" w:hAnsi="Arial"/>
          <w:noProof w:val="0"/>
        </w:rPr>
      </w:pPr>
      <w:r w:rsidRPr="00CA6581">
        <w:rPr>
          <w:rFonts w:ascii="Arial" w:hAnsi="Arial"/>
          <w:noProof w:val="0"/>
        </w:rPr>
        <w:t xml:space="preserve">Swenson, N.G. 2008. </w:t>
      </w:r>
      <w:proofErr w:type="gramStart"/>
      <w:r w:rsidRPr="00CA6581">
        <w:rPr>
          <w:rFonts w:ascii="Arial" w:hAnsi="Arial"/>
          <w:noProof w:val="0"/>
        </w:rPr>
        <w:t xml:space="preserve">The past and future inﬂuence of geographic information systems on hybrid zone, </w:t>
      </w:r>
      <w:proofErr w:type="spellStart"/>
      <w:r w:rsidRPr="00CA6581">
        <w:rPr>
          <w:rFonts w:ascii="Arial" w:hAnsi="Arial"/>
          <w:noProof w:val="0"/>
        </w:rPr>
        <w:t>phylogeographic</w:t>
      </w:r>
      <w:proofErr w:type="spellEnd"/>
      <w:r w:rsidRPr="00CA6581">
        <w:rPr>
          <w:rFonts w:ascii="Arial" w:hAnsi="Arial"/>
          <w:noProof w:val="0"/>
        </w:rPr>
        <w:t xml:space="preserve"> and speciation research.</w:t>
      </w:r>
      <w:proofErr w:type="gramEnd"/>
      <w:r w:rsidRPr="00CA6581">
        <w:rPr>
          <w:rFonts w:ascii="Arial" w:hAnsi="Arial"/>
          <w:noProof w:val="0"/>
        </w:rPr>
        <w:t xml:space="preserve"> J. </w:t>
      </w:r>
      <w:proofErr w:type="spellStart"/>
      <w:r w:rsidRPr="00CA6581">
        <w:rPr>
          <w:rFonts w:ascii="Arial" w:hAnsi="Arial"/>
          <w:noProof w:val="0"/>
        </w:rPr>
        <w:t>Evol</w:t>
      </w:r>
      <w:proofErr w:type="spellEnd"/>
      <w:r w:rsidRPr="00CA6581">
        <w:rPr>
          <w:rFonts w:ascii="Arial" w:hAnsi="Arial"/>
          <w:noProof w:val="0"/>
        </w:rPr>
        <w:t xml:space="preserve">. </w:t>
      </w:r>
      <w:proofErr w:type="gramStart"/>
      <w:r w:rsidRPr="00CA6581">
        <w:rPr>
          <w:rFonts w:ascii="Arial" w:hAnsi="Arial"/>
          <w:noProof w:val="0"/>
        </w:rPr>
        <w:t>Biol. 21:421–434.</w:t>
      </w:r>
      <w:bookmarkStart w:id="306" w:name="_GoBack"/>
      <w:proofErr w:type="gramEnd"/>
    </w:p>
    <w:p w14:paraId="480D83C2" w14:textId="77777777" w:rsidR="00A358F5" w:rsidRPr="00CA6581" w:rsidRDefault="00A358F5">
      <w:pPr>
        <w:spacing w:line="480" w:lineRule="auto"/>
        <w:rPr>
          <w:rFonts w:ascii="Arial" w:hAnsi="Arial"/>
          <w:noProof w:val="0"/>
        </w:rPr>
      </w:pPr>
    </w:p>
    <w:p w14:paraId="49847C0C" w14:textId="77777777" w:rsidR="00A358F5" w:rsidRPr="00CA6581" w:rsidRDefault="00A358F5">
      <w:pPr>
        <w:spacing w:line="480" w:lineRule="auto"/>
        <w:rPr>
          <w:rFonts w:ascii="Arial" w:hAnsi="Arial"/>
          <w:noProof w:val="0"/>
        </w:rPr>
      </w:pPr>
      <w:r w:rsidRPr="00CA6581">
        <w:rPr>
          <w:rFonts w:ascii="Arial" w:hAnsi="Arial"/>
          <w:noProof w:val="0"/>
        </w:rPr>
        <w:t xml:space="preserve">Thomas, C.D. 2011. </w:t>
      </w:r>
      <w:proofErr w:type="gramStart"/>
      <w:r w:rsidRPr="00CA6581">
        <w:rPr>
          <w:rFonts w:ascii="Arial" w:hAnsi="Arial"/>
          <w:noProof w:val="0"/>
        </w:rPr>
        <w:t>Translocation of species, climate change, and the end of trying to recreate past ecological communities.</w:t>
      </w:r>
      <w:proofErr w:type="gramEnd"/>
      <w:r w:rsidRPr="00CA6581">
        <w:rPr>
          <w:rFonts w:ascii="Arial" w:hAnsi="Arial"/>
          <w:noProof w:val="0"/>
        </w:rPr>
        <w:t xml:space="preserve"> Trends Ecol. </w:t>
      </w:r>
      <w:proofErr w:type="spellStart"/>
      <w:r w:rsidRPr="00CA6581">
        <w:rPr>
          <w:rFonts w:ascii="Arial" w:hAnsi="Arial"/>
          <w:noProof w:val="0"/>
        </w:rPr>
        <w:t>Evol</w:t>
      </w:r>
      <w:proofErr w:type="spellEnd"/>
      <w:r w:rsidRPr="00CA6581">
        <w:rPr>
          <w:rFonts w:ascii="Arial" w:hAnsi="Arial"/>
          <w:noProof w:val="0"/>
        </w:rPr>
        <w:t xml:space="preserve">. </w:t>
      </w:r>
      <w:proofErr w:type="gramStart"/>
      <w:r w:rsidRPr="00CA6581">
        <w:rPr>
          <w:rFonts w:ascii="Arial" w:hAnsi="Arial"/>
          <w:noProof w:val="0"/>
        </w:rPr>
        <w:t>26:216–221.</w:t>
      </w:r>
      <w:proofErr w:type="gramEnd"/>
    </w:p>
    <w:p w14:paraId="7A97B8A4" w14:textId="77777777" w:rsidR="00A358F5" w:rsidRPr="00CA6581" w:rsidRDefault="00A358F5">
      <w:pPr>
        <w:spacing w:line="480" w:lineRule="auto"/>
        <w:rPr>
          <w:rFonts w:ascii="Arial" w:hAnsi="Arial"/>
          <w:noProof w:val="0"/>
        </w:rPr>
      </w:pPr>
    </w:p>
    <w:p w14:paraId="29935514" w14:textId="77777777" w:rsidR="00A358F5" w:rsidRPr="00CA6581" w:rsidRDefault="00A358F5">
      <w:pPr>
        <w:spacing w:line="480" w:lineRule="auto"/>
        <w:rPr>
          <w:rFonts w:ascii="Arial" w:hAnsi="Arial" w:cs="Arial"/>
          <w:noProof w:val="0"/>
        </w:rPr>
      </w:pPr>
      <w:r w:rsidRPr="00CA6581">
        <w:rPr>
          <w:rFonts w:ascii="Arial" w:hAnsi="Arial" w:cs="Arial"/>
          <w:noProof w:val="0"/>
        </w:rPr>
        <w:t xml:space="preserve">Warren, D.L., R. E. </w:t>
      </w:r>
      <w:proofErr w:type="spellStart"/>
      <w:r w:rsidRPr="00CA6581">
        <w:rPr>
          <w:rFonts w:ascii="Arial" w:hAnsi="Arial" w:cs="Arial"/>
          <w:noProof w:val="0"/>
        </w:rPr>
        <w:t>Glor</w:t>
      </w:r>
      <w:proofErr w:type="spellEnd"/>
      <w:r w:rsidRPr="00CA6581">
        <w:rPr>
          <w:rFonts w:ascii="Arial" w:hAnsi="Arial" w:cs="Arial"/>
          <w:noProof w:val="0"/>
        </w:rPr>
        <w:t xml:space="preserve">, and M. </w:t>
      </w:r>
      <w:proofErr w:type="spellStart"/>
      <w:r w:rsidRPr="00CA6581">
        <w:rPr>
          <w:rFonts w:ascii="Arial" w:hAnsi="Arial" w:cs="Arial"/>
          <w:noProof w:val="0"/>
        </w:rPr>
        <w:t>Turelli</w:t>
      </w:r>
      <w:proofErr w:type="spellEnd"/>
      <w:r w:rsidRPr="00CA6581">
        <w:rPr>
          <w:rFonts w:ascii="Arial" w:hAnsi="Arial" w:cs="Arial"/>
          <w:noProof w:val="0"/>
        </w:rPr>
        <w:t xml:space="preserve">. 2008. Environmental niche equivalency versus conservatism: quantitative approaches to niche evolution. Evolution. </w:t>
      </w:r>
      <w:proofErr w:type="gramStart"/>
      <w:r w:rsidRPr="00CA6581">
        <w:rPr>
          <w:rFonts w:ascii="Arial" w:hAnsi="Arial" w:cs="Arial"/>
          <w:noProof w:val="0"/>
        </w:rPr>
        <w:t>62:2868-2883.</w:t>
      </w:r>
      <w:proofErr w:type="gramEnd"/>
    </w:p>
    <w:p w14:paraId="1433B084" w14:textId="77777777" w:rsidR="00A358F5" w:rsidRPr="00CA6581" w:rsidRDefault="00A358F5">
      <w:pPr>
        <w:spacing w:line="480" w:lineRule="auto"/>
        <w:rPr>
          <w:rFonts w:ascii="Arial" w:hAnsi="Arial" w:cs="Arial"/>
          <w:noProof w:val="0"/>
        </w:rPr>
      </w:pPr>
    </w:p>
    <w:p w14:paraId="1E078009" w14:textId="77777777" w:rsidR="00A358F5" w:rsidRPr="00CA6581" w:rsidRDefault="00A358F5">
      <w:pPr>
        <w:spacing w:line="480" w:lineRule="auto"/>
        <w:rPr>
          <w:rFonts w:ascii="Arial" w:hAnsi="Arial" w:cs="Arial"/>
          <w:noProof w:val="0"/>
        </w:rPr>
      </w:pPr>
      <w:r w:rsidRPr="00CA6581">
        <w:rPr>
          <w:rFonts w:ascii="Arial" w:hAnsi="Arial" w:cs="Arial"/>
          <w:noProof w:val="0"/>
        </w:rPr>
        <w:t xml:space="preserve">Warren, D.L., R.E. </w:t>
      </w:r>
      <w:proofErr w:type="spellStart"/>
      <w:r w:rsidRPr="00CA6581">
        <w:rPr>
          <w:rFonts w:ascii="Arial" w:hAnsi="Arial" w:cs="Arial"/>
          <w:noProof w:val="0"/>
        </w:rPr>
        <w:t>Glor</w:t>
      </w:r>
      <w:proofErr w:type="spellEnd"/>
      <w:r w:rsidRPr="00CA6581">
        <w:rPr>
          <w:rFonts w:ascii="Arial" w:hAnsi="Arial" w:cs="Arial"/>
          <w:noProof w:val="0"/>
        </w:rPr>
        <w:t xml:space="preserve">, and M. </w:t>
      </w:r>
      <w:proofErr w:type="spellStart"/>
      <w:r w:rsidRPr="00CA6581">
        <w:rPr>
          <w:rFonts w:ascii="Arial" w:hAnsi="Arial" w:cs="Arial"/>
          <w:noProof w:val="0"/>
        </w:rPr>
        <w:t>Turelli</w:t>
      </w:r>
      <w:proofErr w:type="spellEnd"/>
      <w:r w:rsidRPr="00CA6581">
        <w:rPr>
          <w:rFonts w:ascii="Arial" w:hAnsi="Arial" w:cs="Arial"/>
          <w:noProof w:val="0"/>
        </w:rPr>
        <w:t xml:space="preserve">. 2010. </w:t>
      </w:r>
      <w:proofErr w:type="spellStart"/>
      <w:r w:rsidRPr="00CA6581">
        <w:rPr>
          <w:rFonts w:ascii="Arial" w:hAnsi="Arial" w:cs="Arial"/>
          <w:noProof w:val="0"/>
        </w:rPr>
        <w:t>ENMTools</w:t>
      </w:r>
      <w:proofErr w:type="spellEnd"/>
      <w:r w:rsidRPr="00CA6581">
        <w:rPr>
          <w:rFonts w:ascii="Arial" w:hAnsi="Arial" w:cs="Arial"/>
          <w:noProof w:val="0"/>
        </w:rPr>
        <w:t>: A toolbox for comparative</w:t>
      </w:r>
    </w:p>
    <w:p w14:paraId="20C7A912" w14:textId="77777777" w:rsidR="00A358F5" w:rsidRPr="00CA6581" w:rsidRDefault="00A358F5">
      <w:pPr>
        <w:spacing w:line="480" w:lineRule="auto"/>
        <w:rPr>
          <w:rFonts w:ascii="Arial" w:hAnsi="Arial" w:cs="Arial"/>
          <w:noProof w:val="0"/>
        </w:rPr>
      </w:pPr>
      <w:proofErr w:type="gramStart"/>
      <w:r w:rsidRPr="00CA6581">
        <w:rPr>
          <w:rFonts w:ascii="Arial" w:hAnsi="Arial" w:cs="Arial"/>
          <w:noProof w:val="0"/>
        </w:rPr>
        <w:t>studies</w:t>
      </w:r>
      <w:proofErr w:type="gramEnd"/>
      <w:r w:rsidRPr="00CA6581">
        <w:rPr>
          <w:rFonts w:ascii="Arial" w:hAnsi="Arial" w:cs="Arial"/>
          <w:noProof w:val="0"/>
        </w:rPr>
        <w:t xml:space="preserve"> of environmental niche models. </w:t>
      </w:r>
      <w:proofErr w:type="spellStart"/>
      <w:r w:rsidRPr="00CA6581">
        <w:rPr>
          <w:rFonts w:ascii="Arial" w:hAnsi="Arial" w:cs="Arial"/>
          <w:noProof w:val="0"/>
        </w:rPr>
        <w:t>Ecography</w:t>
      </w:r>
      <w:proofErr w:type="spellEnd"/>
      <w:r w:rsidRPr="00CA6581">
        <w:rPr>
          <w:rFonts w:ascii="Arial" w:hAnsi="Arial" w:cs="Arial"/>
          <w:noProof w:val="0"/>
        </w:rPr>
        <w:t xml:space="preserve">. </w:t>
      </w:r>
      <w:proofErr w:type="gramStart"/>
      <w:r w:rsidRPr="00CA6581">
        <w:rPr>
          <w:rFonts w:ascii="Arial" w:hAnsi="Arial" w:cs="Arial"/>
          <w:noProof w:val="0"/>
        </w:rPr>
        <w:t>33:607–611.</w:t>
      </w:r>
      <w:proofErr w:type="gramEnd"/>
    </w:p>
    <w:p w14:paraId="26ADDC2D" w14:textId="77777777" w:rsidR="00A358F5" w:rsidRPr="00CA6581" w:rsidRDefault="00A358F5">
      <w:pPr>
        <w:spacing w:line="480" w:lineRule="auto"/>
        <w:rPr>
          <w:rFonts w:ascii="Arial" w:hAnsi="Arial" w:cs="Arial"/>
          <w:noProof w:val="0"/>
        </w:rPr>
      </w:pPr>
    </w:p>
    <w:p w14:paraId="76E46C82" w14:textId="77777777" w:rsidR="00A358F5" w:rsidRPr="00CA6581" w:rsidRDefault="00A358F5">
      <w:pPr>
        <w:widowControl w:val="0"/>
        <w:spacing w:after="0" w:line="480" w:lineRule="auto"/>
        <w:rPr>
          <w:rFonts w:ascii="Arial" w:hAnsi="Arial"/>
          <w:noProof w:val="0"/>
        </w:rPr>
      </w:pPr>
      <w:proofErr w:type="spellStart"/>
      <w:r w:rsidRPr="00CA6581">
        <w:rPr>
          <w:rFonts w:ascii="Arial" w:hAnsi="Arial"/>
          <w:noProof w:val="0"/>
        </w:rPr>
        <w:t>Wiens</w:t>
      </w:r>
      <w:proofErr w:type="spellEnd"/>
      <w:r w:rsidRPr="00CA6581">
        <w:rPr>
          <w:rFonts w:ascii="Arial" w:hAnsi="Arial"/>
          <w:noProof w:val="0"/>
        </w:rPr>
        <w:t xml:space="preserve">, J.J. 2004. Speciation and ecology revisited: phylogenetic niche conservatism and the origin of species. Evolution. </w:t>
      </w:r>
      <w:proofErr w:type="gramStart"/>
      <w:r w:rsidRPr="00CA6581">
        <w:rPr>
          <w:rFonts w:ascii="Arial" w:hAnsi="Arial"/>
          <w:noProof w:val="0"/>
        </w:rPr>
        <w:t>58:193–197.</w:t>
      </w:r>
      <w:proofErr w:type="gramEnd"/>
    </w:p>
    <w:p w14:paraId="34239FFA" w14:textId="77777777" w:rsidR="00A358F5" w:rsidRPr="00CA6581" w:rsidRDefault="00A358F5">
      <w:pPr>
        <w:widowControl w:val="0"/>
        <w:spacing w:after="0" w:line="480" w:lineRule="auto"/>
        <w:rPr>
          <w:rFonts w:ascii="Arial" w:hAnsi="Arial"/>
          <w:noProof w:val="0"/>
        </w:rPr>
      </w:pPr>
    </w:p>
    <w:p w14:paraId="55BD1143" w14:textId="77777777" w:rsidR="00A358F5" w:rsidRPr="00CA6581" w:rsidRDefault="00A358F5">
      <w:pPr>
        <w:widowControl w:val="0"/>
        <w:spacing w:after="0" w:line="480" w:lineRule="auto"/>
        <w:rPr>
          <w:rFonts w:ascii="Arial" w:hAnsi="Arial"/>
          <w:noProof w:val="0"/>
        </w:rPr>
      </w:pPr>
      <w:r w:rsidRPr="00CA6581">
        <w:rPr>
          <w:rFonts w:ascii="Arial" w:hAnsi="Arial"/>
          <w:noProof w:val="0"/>
        </w:rPr>
        <w:t xml:space="preserve">Williams, J.W., S.T. Jackson, and J.E. </w:t>
      </w:r>
      <w:proofErr w:type="spellStart"/>
      <w:r w:rsidRPr="00CA6581">
        <w:rPr>
          <w:rFonts w:ascii="Arial" w:hAnsi="Arial"/>
          <w:noProof w:val="0"/>
        </w:rPr>
        <w:t>Kutzbach</w:t>
      </w:r>
      <w:proofErr w:type="spellEnd"/>
      <w:r w:rsidRPr="00CA6581">
        <w:rPr>
          <w:rFonts w:ascii="Arial" w:hAnsi="Arial"/>
          <w:noProof w:val="0"/>
        </w:rPr>
        <w:t xml:space="preserve">. 2007. Projected distributions of novel and disappearing climates by 2100 AD. </w:t>
      </w:r>
      <w:proofErr w:type="gramStart"/>
      <w:r w:rsidRPr="00CA6581">
        <w:rPr>
          <w:rFonts w:ascii="Arial" w:hAnsi="Arial"/>
          <w:noProof w:val="0"/>
        </w:rPr>
        <w:t>Proc. Natl. Acad. Sci. U.S.A. 104:5738–5742.</w:t>
      </w:r>
      <w:proofErr w:type="gramEnd"/>
    </w:p>
    <w:p w14:paraId="514C1034" w14:textId="77777777" w:rsidR="00A358F5" w:rsidRPr="00CA6581" w:rsidRDefault="00A358F5">
      <w:pPr>
        <w:widowControl w:val="0"/>
        <w:spacing w:after="0" w:line="480" w:lineRule="auto"/>
        <w:rPr>
          <w:rFonts w:ascii="Arial" w:hAnsi="Arial"/>
          <w:noProof w:val="0"/>
        </w:rPr>
      </w:pPr>
    </w:p>
    <w:p w14:paraId="6E168510" w14:textId="77777777" w:rsidR="001172E5" w:rsidRPr="00CA6581" w:rsidRDefault="001172E5" w:rsidP="001172E5">
      <w:pPr>
        <w:widowControl w:val="0"/>
        <w:spacing w:after="0" w:line="480" w:lineRule="auto"/>
        <w:rPr>
          <w:rFonts w:ascii="Arial" w:hAnsi="Arial"/>
          <w:noProof w:val="0"/>
        </w:rPr>
      </w:pPr>
      <w:r w:rsidRPr="00CA6581">
        <w:rPr>
          <w:rFonts w:ascii="Arial" w:hAnsi="Arial"/>
          <w:noProof w:val="0"/>
        </w:rPr>
        <w:t xml:space="preserve">Williams, S.E., Y.M. Williams, J. </w:t>
      </w:r>
      <w:proofErr w:type="spellStart"/>
      <w:r w:rsidRPr="00CA6581">
        <w:rPr>
          <w:rFonts w:ascii="Arial" w:hAnsi="Arial"/>
          <w:noProof w:val="0"/>
        </w:rPr>
        <w:t>Vanderwal</w:t>
      </w:r>
      <w:proofErr w:type="spellEnd"/>
      <w:r w:rsidRPr="00CA6581">
        <w:rPr>
          <w:rFonts w:ascii="Arial" w:hAnsi="Arial"/>
          <w:noProof w:val="0"/>
        </w:rPr>
        <w:t xml:space="preserve">, J.L. Isaac, L.P. Shoo, C.N. Johnson. 2009. Ecological specialization and population size in a biodiversity hotspot: How rare species avoid extinction. </w:t>
      </w:r>
      <w:proofErr w:type="spellStart"/>
      <w:r w:rsidRPr="00CA6581">
        <w:rPr>
          <w:rFonts w:ascii="Arial" w:hAnsi="Arial"/>
          <w:noProof w:val="0"/>
        </w:rPr>
        <w:t>Proc</w:t>
      </w:r>
      <w:proofErr w:type="spellEnd"/>
      <w:r w:rsidRPr="00CA6581">
        <w:rPr>
          <w:rFonts w:ascii="Arial" w:hAnsi="Arial"/>
          <w:noProof w:val="0"/>
        </w:rPr>
        <w:t xml:space="preserve"> </w:t>
      </w:r>
      <w:proofErr w:type="spellStart"/>
      <w:r w:rsidRPr="00CA6581">
        <w:rPr>
          <w:rFonts w:ascii="Arial" w:hAnsi="Arial"/>
          <w:noProof w:val="0"/>
        </w:rPr>
        <w:t>Natl</w:t>
      </w:r>
      <w:proofErr w:type="spellEnd"/>
      <w:r w:rsidRPr="00CA6581">
        <w:rPr>
          <w:rFonts w:ascii="Arial" w:hAnsi="Arial"/>
          <w:noProof w:val="0"/>
        </w:rPr>
        <w:t xml:space="preserve"> </w:t>
      </w:r>
      <w:proofErr w:type="spellStart"/>
      <w:r w:rsidRPr="00CA6581">
        <w:rPr>
          <w:rFonts w:ascii="Arial" w:hAnsi="Arial"/>
          <w:noProof w:val="0"/>
        </w:rPr>
        <w:t>Acad</w:t>
      </w:r>
      <w:proofErr w:type="spellEnd"/>
      <w:r w:rsidRPr="00CA6581">
        <w:rPr>
          <w:rFonts w:ascii="Arial" w:hAnsi="Arial"/>
          <w:noProof w:val="0"/>
        </w:rPr>
        <w:t xml:space="preserve"> </w:t>
      </w:r>
      <w:proofErr w:type="spellStart"/>
      <w:r w:rsidRPr="00CA6581">
        <w:rPr>
          <w:rFonts w:ascii="Arial" w:hAnsi="Arial"/>
          <w:noProof w:val="0"/>
        </w:rPr>
        <w:t>Sci</w:t>
      </w:r>
      <w:proofErr w:type="spellEnd"/>
      <w:r w:rsidRPr="00CA6581">
        <w:rPr>
          <w:rFonts w:ascii="Arial" w:hAnsi="Arial"/>
          <w:noProof w:val="0"/>
        </w:rPr>
        <w:t xml:space="preserve"> USA. 106(2)</w:t>
      </w:r>
      <w:proofErr w:type="gramStart"/>
      <w:r w:rsidRPr="00CA6581">
        <w:rPr>
          <w:rFonts w:ascii="Arial" w:hAnsi="Arial"/>
          <w:noProof w:val="0"/>
        </w:rPr>
        <w:t>:19737</w:t>
      </w:r>
      <w:proofErr w:type="gramEnd"/>
      <w:r w:rsidRPr="00CA6581">
        <w:rPr>
          <w:rFonts w:ascii="Arial" w:hAnsi="Arial"/>
          <w:noProof w:val="0"/>
        </w:rPr>
        <w:t>-19741.</w:t>
      </w:r>
    </w:p>
    <w:p w14:paraId="70FB9F69" w14:textId="77777777" w:rsidR="001172E5" w:rsidRPr="00CA6581" w:rsidRDefault="001172E5">
      <w:pPr>
        <w:widowControl w:val="0"/>
        <w:spacing w:after="0" w:line="480" w:lineRule="auto"/>
        <w:rPr>
          <w:rFonts w:ascii="Arial" w:hAnsi="Arial"/>
          <w:noProof w:val="0"/>
        </w:rPr>
      </w:pPr>
    </w:p>
    <w:p w14:paraId="001F6EDE" w14:textId="77777777" w:rsidR="00A358F5" w:rsidRPr="00CA6581" w:rsidRDefault="00B2533F">
      <w:pPr>
        <w:widowControl w:val="0"/>
        <w:spacing w:after="0" w:line="480" w:lineRule="auto"/>
        <w:rPr>
          <w:rFonts w:ascii="Arial" w:hAnsi="Arial"/>
          <w:noProof w:val="0"/>
          <w:color w:val="222222"/>
        </w:rPr>
      </w:pPr>
      <w:proofErr w:type="spellStart"/>
      <w:r w:rsidRPr="00CA6581">
        <w:rPr>
          <w:rFonts w:ascii="Arial" w:hAnsi="Arial"/>
          <w:noProof w:val="0"/>
          <w:color w:val="222222"/>
        </w:rPr>
        <w:t>Wisz</w:t>
      </w:r>
      <w:proofErr w:type="spellEnd"/>
      <w:r w:rsidRPr="00CA6581">
        <w:rPr>
          <w:rFonts w:ascii="Arial" w:hAnsi="Arial"/>
          <w:noProof w:val="0"/>
          <w:color w:val="222222"/>
        </w:rPr>
        <w:t xml:space="preserve"> M.S., R.J. </w:t>
      </w:r>
      <w:proofErr w:type="spellStart"/>
      <w:r w:rsidRPr="00CA6581">
        <w:rPr>
          <w:rFonts w:ascii="Arial" w:hAnsi="Arial"/>
          <w:noProof w:val="0"/>
          <w:color w:val="222222"/>
        </w:rPr>
        <w:t>Hijmans</w:t>
      </w:r>
      <w:proofErr w:type="spellEnd"/>
      <w:r w:rsidRPr="00CA6581">
        <w:rPr>
          <w:rFonts w:ascii="Arial" w:hAnsi="Arial"/>
          <w:noProof w:val="0"/>
          <w:color w:val="222222"/>
        </w:rPr>
        <w:t xml:space="preserve">, J. Li J, A.T. Peterson AT, C.H. Graham, and A. </w:t>
      </w:r>
      <w:proofErr w:type="spellStart"/>
      <w:r w:rsidRPr="00CA6581">
        <w:rPr>
          <w:rFonts w:ascii="Arial" w:hAnsi="Arial"/>
          <w:noProof w:val="0"/>
          <w:color w:val="222222"/>
        </w:rPr>
        <w:t>Guisan</w:t>
      </w:r>
      <w:proofErr w:type="spellEnd"/>
      <w:r w:rsidRPr="00CA6581">
        <w:rPr>
          <w:rFonts w:ascii="Arial" w:hAnsi="Arial"/>
          <w:noProof w:val="0"/>
          <w:color w:val="222222"/>
        </w:rPr>
        <w:t xml:space="preserve">. 2008.  Effects of sample size on the performance of species distribution models. Divers. </w:t>
      </w:r>
      <w:proofErr w:type="spellStart"/>
      <w:r w:rsidRPr="00CA6581">
        <w:rPr>
          <w:rFonts w:ascii="Arial" w:hAnsi="Arial"/>
          <w:noProof w:val="0"/>
          <w:color w:val="222222"/>
        </w:rPr>
        <w:t>Distrib</w:t>
      </w:r>
      <w:proofErr w:type="spellEnd"/>
      <w:r w:rsidRPr="00CA6581">
        <w:rPr>
          <w:rFonts w:ascii="Arial" w:hAnsi="Arial"/>
          <w:noProof w:val="0"/>
          <w:color w:val="222222"/>
        </w:rPr>
        <w:t>. 14(5)</w:t>
      </w:r>
      <w:proofErr w:type="gramStart"/>
      <w:r w:rsidRPr="00CA6581">
        <w:rPr>
          <w:rFonts w:ascii="Arial" w:hAnsi="Arial"/>
          <w:noProof w:val="0"/>
          <w:color w:val="222222"/>
        </w:rPr>
        <w:t>:763</w:t>
      </w:r>
      <w:proofErr w:type="gramEnd"/>
      <w:r w:rsidRPr="00CA6581">
        <w:rPr>
          <w:rFonts w:ascii="Arial" w:hAnsi="Arial"/>
          <w:noProof w:val="0"/>
          <w:color w:val="222222"/>
        </w:rPr>
        <w:t>-773.</w:t>
      </w:r>
    </w:p>
    <w:p w14:paraId="50ECE788" w14:textId="77777777" w:rsidR="00B2533F" w:rsidRPr="00CA6581" w:rsidRDefault="00B2533F">
      <w:pPr>
        <w:widowControl w:val="0"/>
        <w:spacing w:after="0" w:line="480" w:lineRule="auto"/>
        <w:rPr>
          <w:rFonts w:ascii="Arial" w:hAnsi="Arial"/>
          <w:noProof w:val="0"/>
        </w:rPr>
      </w:pPr>
    </w:p>
    <w:p w14:paraId="2B7B1EAE" w14:textId="77777777" w:rsidR="00A358F5" w:rsidRPr="00CA6581" w:rsidRDefault="00A358F5">
      <w:pPr>
        <w:widowControl w:val="0"/>
        <w:spacing w:after="0" w:line="480" w:lineRule="auto"/>
        <w:rPr>
          <w:rFonts w:ascii="Arial" w:hAnsi="Arial"/>
          <w:noProof w:val="0"/>
        </w:rPr>
      </w:pPr>
      <w:proofErr w:type="spellStart"/>
      <w:r w:rsidRPr="00CA6581">
        <w:rPr>
          <w:rFonts w:ascii="Arial" w:hAnsi="Arial"/>
          <w:noProof w:val="0"/>
        </w:rPr>
        <w:t>Yesson</w:t>
      </w:r>
      <w:proofErr w:type="spellEnd"/>
      <w:r w:rsidRPr="00CA6581">
        <w:rPr>
          <w:rFonts w:ascii="Arial" w:hAnsi="Arial"/>
          <w:noProof w:val="0"/>
        </w:rPr>
        <w:t xml:space="preserve">, C., and A. </w:t>
      </w:r>
      <w:proofErr w:type="spellStart"/>
      <w:r w:rsidRPr="00CA6581">
        <w:rPr>
          <w:rFonts w:ascii="Arial" w:hAnsi="Arial"/>
          <w:noProof w:val="0"/>
        </w:rPr>
        <w:t>Culham</w:t>
      </w:r>
      <w:proofErr w:type="spellEnd"/>
      <w:r w:rsidRPr="00CA6581">
        <w:rPr>
          <w:rFonts w:ascii="Arial" w:hAnsi="Arial"/>
          <w:noProof w:val="0"/>
        </w:rPr>
        <w:t xml:space="preserve">. 2006a. </w:t>
      </w:r>
      <w:proofErr w:type="gramStart"/>
      <w:r w:rsidRPr="00CA6581">
        <w:rPr>
          <w:rFonts w:ascii="Arial" w:hAnsi="Arial"/>
          <w:noProof w:val="0"/>
        </w:rPr>
        <w:t>A</w:t>
      </w:r>
      <w:proofErr w:type="gramEnd"/>
      <w:r w:rsidRPr="00CA6581">
        <w:rPr>
          <w:rFonts w:ascii="Arial" w:hAnsi="Arial"/>
          <w:noProof w:val="0"/>
        </w:rPr>
        <w:t xml:space="preserve"> </w:t>
      </w:r>
      <w:proofErr w:type="spellStart"/>
      <w:r w:rsidRPr="00CA6581">
        <w:rPr>
          <w:rFonts w:ascii="Arial" w:hAnsi="Arial"/>
          <w:noProof w:val="0"/>
        </w:rPr>
        <w:t>phyloclimatic</w:t>
      </w:r>
      <w:proofErr w:type="spellEnd"/>
      <w:r w:rsidRPr="00CA6581">
        <w:rPr>
          <w:rFonts w:ascii="Arial" w:hAnsi="Arial"/>
          <w:noProof w:val="0"/>
        </w:rPr>
        <w:t xml:space="preserve"> study of </w:t>
      </w:r>
      <w:r w:rsidRPr="00CA6581">
        <w:rPr>
          <w:rFonts w:ascii="Arial" w:hAnsi="Arial"/>
          <w:i/>
          <w:noProof w:val="0"/>
        </w:rPr>
        <w:t>Cyclamen</w:t>
      </w:r>
      <w:r w:rsidRPr="00CA6581">
        <w:rPr>
          <w:rFonts w:ascii="Arial" w:hAnsi="Arial"/>
          <w:noProof w:val="0"/>
        </w:rPr>
        <w:t xml:space="preserve">. </w:t>
      </w:r>
      <w:proofErr w:type="spellStart"/>
      <w:r w:rsidRPr="00CA6581">
        <w:rPr>
          <w:rFonts w:ascii="Arial" w:hAnsi="Arial"/>
          <w:noProof w:val="0"/>
        </w:rPr>
        <w:t>Evol</w:t>
      </w:r>
      <w:proofErr w:type="spellEnd"/>
      <w:r w:rsidRPr="00CA6581">
        <w:rPr>
          <w:rFonts w:ascii="Arial" w:hAnsi="Arial"/>
          <w:noProof w:val="0"/>
        </w:rPr>
        <w:t xml:space="preserve">. </w:t>
      </w:r>
      <w:proofErr w:type="gramStart"/>
      <w:r w:rsidRPr="00CA6581">
        <w:rPr>
          <w:rFonts w:ascii="Arial" w:hAnsi="Arial"/>
          <w:noProof w:val="0"/>
        </w:rPr>
        <w:t>Biol. 6:72.</w:t>
      </w:r>
      <w:proofErr w:type="gramEnd"/>
    </w:p>
    <w:p w14:paraId="2D54CC02" w14:textId="77777777" w:rsidR="00A358F5" w:rsidRPr="00CA6581" w:rsidRDefault="00A358F5">
      <w:pPr>
        <w:widowControl w:val="0"/>
        <w:spacing w:after="0" w:line="480" w:lineRule="auto"/>
        <w:rPr>
          <w:rFonts w:ascii="Arial" w:hAnsi="Arial"/>
          <w:noProof w:val="0"/>
        </w:rPr>
      </w:pPr>
    </w:p>
    <w:p w14:paraId="2923378E" w14:textId="77777777" w:rsidR="00A358F5" w:rsidRPr="00CA6581" w:rsidRDefault="00A358F5">
      <w:pPr>
        <w:spacing w:after="0" w:line="480" w:lineRule="auto"/>
        <w:rPr>
          <w:rFonts w:ascii="Arial" w:hAnsi="Arial"/>
          <w:noProof w:val="0"/>
        </w:rPr>
      </w:pPr>
      <w:proofErr w:type="spellStart"/>
      <w:r w:rsidRPr="00CA6581">
        <w:rPr>
          <w:rFonts w:ascii="Arial" w:hAnsi="Arial"/>
          <w:noProof w:val="0"/>
        </w:rPr>
        <w:t>Yesson</w:t>
      </w:r>
      <w:proofErr w:type="spellEnd"/>
      <w:r w:rsidRPr="00CA6581">
        <w:rPr>
          <w:rFonts w:ascii="Arial" w:hAnsi="Arial"/>
          <w:noProof w:val="0"/>
        </w:rPr>
        <w:t xml:space="preserve">, C., and A. </w:t>
      </w:r>
      <w:proofErr w:type="spellStart"/>
      <w:r w:rsidRPr="00CA6581">
        <w:rPr>
          <w:rFonts w:ascii="Arial" w:hAnsi="Arial"/>
          <w:noProof w:val="0"/>
        </w:rPr>
        <w:t>Culham</w:t>
      </w:r>
      <w:proofErr w:type="spellEnd"/>
      <w:r w:rsidRPr="00CA6581">
        <w:rPr>
          <w:rFonts w:ascii="Arial" w:hAnsi="Arial"/>
          <w:noProof w:val="0"/>
        </w:rPr>
        <w:t xml:space="preserve">. 2006b. </w:t>
      </w:r>
      <w:proofErr w:type="spellStart"/>
      <w:r w:rsidRPr="00CA6581">
        <w:rPr>
          <w:rFonts w:ascii="Arial" w:hAnsi="Arial"/>
          <w:noProof w:val="0"/>
        </w:rPr>
        <w:t>Phyloclimatic</w:t>
      </w:r>
      <w:proofErr w:type="spellEnd"/>
      <w:r w:rsidRPr="00CA6581">
        <w:rPr>
          <w:rFonts w:ascii="Arial" w:hAnsi="Arial"/>
          <w:noProof w:val="0"/>
        </w:rPr>
        <w:t xml:space="preserve"> modeling: Combining </w:t>
      </w:r>
      <w:proofErr w:type="spellStart"/>
      <w:r w:rsidRPr="00CA6581">
        <w:rPr>
          <w:rFonts w:ascii="Arial" w:hAnsi="Arial"/>
          <w:noProof w:val="0"/>
        </w:rPr>
        <w:t>phylogenetics</w:t>
      </w:r>
      <w:proofErr w:type="spellEnd"/>
      <w:r w:rsidRPr="00CA6581">
        <w:rPr>
          <w:rFonts w:ascii="Arial" w:hAnsi="Arial"/>
          <w:noProof w:val="0"/>
        </w:rPr>
        <w:t xml:space="preserve"> and bioclimatic modeling. Syst. Biol. 55(5)</w:t>
      </w:r>
      <w:proofErr w:type="gramStart"/>
      <w:r w:rsidRPr="00CA6581">
        <w:rPr>
          <w:rFonts w:ascii="Arial" w:hAnsi="Arial"/>
          <w:noProof w:val="0"/>
        </w:rPr>
        <w:t>:785</w:t>
      </w:r>
      <w:proofErr w:type="gramEnd"/>
      <w:r w:rsidRPr="00CA6581">
        <w:rPr>
          <w:rFonts w:ascii="Arial" w:hAnsi="Arial"/>
          <w:noProof w:val="0"/>
        </w:rPr>
        <w:t>-802.</w:t>
      </w:r>
    </w:p>
    <w:p w14:paraId="4716F95C" w14:textId="77777777" w:rsidR="009A556A" w:rsidRPr="00CA6581" w:rsidRDefault="009A556A" w:rsidP="00C82F80">
      <w:pPr>
        <w:spacing w:after="0" w:line="480" w:lineRule="auto"/>
        <w:rPr>
          <w:rFonts w:ascii="Arial" w:hAnsi="Arial"/>
          <w:b/>
          <w:bCs/>
          <w:noProof w:val="0"/>
        </w:rPr>
      </w:pPr>
    </w:p>
    <w:p w14:paraId="57690FCB" w14:textId="77777777" w:rsidR="00A358F5" w:rsidRPr="00CA6581" w:rsidRDefault="0085115A">
      <w:pPr>
        <w:spacing w:line="480" w:lineRule="auto"/>
        <w:rPr>
          <w:rFonts w:ascii="Arial" w:hAnsi="Arial"/>
          <w:noProof w:val="0"/>
        </w:rPr>
      </w:pPr>
      <w:proofErr w:type="gramStart"/>
      <w:r w:rsidRPr="00CA6581">
        <w:rPr>
          <w:rFonts w:ascii="Arial" w:hAnsi="Arial"/>
          <w:noProof w:val="0"/>
        </w:rPr>
        <w:t>van</w:t>
      </w:r>
      <w:proofErr w:type="gramEnd"/>
      <w:r w:rsidRPr="00CA6581">
        <w:rPr>
          <w:rFonts w:ascii="Arial" w:hAnsi="Arial"/>
          <w:noProof w:val="0"/>
        </w:rPr>
        <w:t xml:space="preserve"> </w:t>
      </w:r>
      <w:proofErr w:type="spellStart"/>
      <w:r w:rsidRPr="00CA6581">
        <w:rPr>
          <w:rFonts w:ascii="Arial" w:hAnsi="Arial"/>
          <w:noProof w:val="0"/>
        </w:rPr>
        <w:t>Welzen</w:t>
      </w:r>
      <w:proofErr w:type="spellEnd"/>
      <w:r w:rsidRPr="00CA6581">
        <w:rPr>
          <w:rFonts w:ascii="Arial" w:hAnsi="Arial"/>
          <w:noProof w:val="0"/>
        </w:rPr>
        <w:t xml:space="preserve">, P.C., J.W.F. Silk, and J. </w:t>
      </w:r>
      <w:proofErr w:type="spellStart"/>
      <w:r w:rsidRPr="00CA6581">
        <w:rPr>
          <w:rFonts w:ascii="Arial" w:hAnsi="Arial"/>
          <w:noProof w:val="0"/>
        </w:rPr>
        <w:t>Alahuhta</w:t>
      </w:r>
      <w:proofErr w:type="spellEnd"/>
      <w:r w:rsidRPr="00CA6581">
        <w:rPr>
          <w:rFonts w:ascii="Arial" w:hAnsi="Arial"/>
          <w:noProof w:val="0"/>
        </w:rPr>
        <w:t xml:space="preserve">. 2005. Plant distribution patterns and plate tectonics in </w:t>
      </w:r>
      <w:proofErr w:type="spellStart"/>
      <w:r w:rsidRPr="00CA6581">
        <w:rPr>
          <w:rFonts w:ascii="Arial" w:hAnsi="Arial"/>
          <w:noProof w:val="0"/>
        </w:rPr>
        <w:t>Malesia</w:t>
      </w:r>
      <w:proofErr w:type="spellEnd"/>
      <w:r w:rsidRPr="00CA6581">
        <w:rPr>
          <w:rFonts w:ascii="Arial" w:hAnsi="Arial"/>
          <w:noProof w:val="0"/>
        </w:rPr>
        <w:t>. Biol. Skr. 55:199-217.</w:t>
      </w:r>
    </w:p>
    <w:p w14:paraId="748FC29F" w14:textId="77777777" w:rsidR="0085115A" w:rsidRPr="00CA6581" w:rsidRDefault="0085115A">
      <w:pPr>
        <w:spacing w:line="480" w:lineRule="auto"/>
        <w:rPr>
          <w:rFonts w:ascii="Arial" w:hAnsi="Arial"/>
          <w:noProof w:val="0"/>
        </w:rPr>
      </w:pPr>
    </w:p>
    <w:p w14:paraId="4A2A52D6" w14:textId="77777777" w:rsidR="00A358F5" w:rsidRPr="00CA6581" w:rsidRDefault="00A358F5">
      <w:pPr>
        <w:spacing w:line="480" w:lineRule="auto"/>
        <w:rPr>
          <w:noProof w:val="0"/>
        </w:rPr>
      </w:pPr>
      <w:r w:rsidRPr="00CA6581">
        <w:rPr>
          <w:rFonts w:ascii="Arial" w:hAnsi="Arial"/>
          <w:noProof w:val="0"/>
        </w:rPr>
        <w:t xml:space="preserve">Zimmermann, N.E., T.C. Edwards, Jr., C.H. Graham, P.B. </w:t>
      </w:r>
      <w:proofErr w:type="spellStart"/>
      <w:r w:rsidRPr="00CA6581">
        <w:rPr>
          <w:rFonts w:ascii="Arial" w:hAnsi="Arial"/>
          <w:noProof w:val="0"/>
        </w:rPr>
        <w:t>Pearman</w:t>
      </w:r>
      <w:proofErr w:type="spellEnd"/>
      <w:r w:rsidRPr="00CA6581">
        <w:rPr>
          <w:rFonts w:ascii="Arial" w:hAnsi="Arial"/>
          <w:noProof w:val="0"/>
        </w:rPr>
        <w:t xml:space="preserve">, and J.C. </w:t>
      </w:r>
      <w:proofErr w:type="spellStart"/>
      <w:r w:rsidRPr="00CA6581">
        <w:rPr>
          <w:rFonts w:ascii="Arial" w:hAnsi="Arial"/>
          <w:noProof w:val="0"/>
        </w:rPr>
        <w:t>Svenning</w:t>
      </w:r>
      <w:proofErr w:type="spellEnd"/>
      <w:r w:rsidRPr="00CA6581">
        <w:rPr>
          <w:rFonts w:ascii="Arial" w:hAnsi="Arial"/>
          <w:noProof w:val="0"/>
        </w:rPr>
        <w:t xml:space="preserve">. 2010. New trends in species distribution </w:t>
      </w:r>
      <w:proofErr w:type="spellStart"/>
      <w:r w:rsidRPr="00CA6581">
        <w:rPr>
          <w:rFonts w:ascii="Arial" w:hAnsi="Arial"/>
          <w:noProof w:val="0"/>
        </w:rPr>
        <w:t>modelling</w:t>
      </w:r>
      <w:proofErr w:type="spellEnd"/>
      <w:r w:rsidRPr="00CA6581">
        <w:rPr>
          <w:rFonts w:ascii="Arial" w:hAnsi="Arial"/>
          <w:noProof w:val="0"/>
        </w:rPr>
        <w:t xml:space="preserve">. </w:t>
      </w:r>
      <w:proofErr w:type="spellStart"/>
      <w:r w:rsidRPr="00CA6581">
        <w:rPr>
          <w:rFonts w:ascii="Arial" w:hAnsi="Arial"/>
          <w:noProof w:val="0"/>
        </w:rPr>
        <w:t>Ecography</w:t>
      </w:r>
      <w:proofErr w:type="spellEnd"/>
      <w:r w:rsidRPr="00CA6581">
        <w:rPr>
          <w:rFonts w:ascii="Arial" w:hAnsi="Arial"/>
          <w:noProof w:val="0"/>
        </w:rPr>
        <w:t xml:space="preserve">. </w:t>
      </w:r>
      <w:proofErr w:type="gramStart"/>
      <w:r w:rsidRPr="00CA6581">
        <w:rPr>
          <w:rFonts w:ascii="Arial" w:hAnsi="Arial"/>
          <w:noProof w:val="0"/>
        </w:rPr>
        <w:t>33:985–989.</w:t>
      </w:r>
      <w:proofErr w:type="gramEnd"/>
    </w:p>
    <w:bookmarkEnd w:id="306"/>
    <w:sectPr w:rsidR="00A358F5" w:rsidRPr="00CA6581">
      <w:headerReference w:type="default" r:id="rId12"/>
      <w:footerReference w:type="default" r:id="rId13"/>
      <w:pgSz w:w="12240" w:h="15840"/>
      <w:pgMar w:top="1440" w:right="1440" w:bottom="1440" w:left="1440" w:header="720" w:footer="720" w:gutter="0"/>
      <w:lnNumType w:countBy="1" w:distance="283"/>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Vos, R.A." w:date="2013-10-07T17:26:00Z" w:initials="VR">
    <w:p w14:paraId="54B8A5FF" w14:textId="77777777" w:rsidR="00BE3041" w:rsidRDefault="00BE3041">
      <w:pPr>
        <w:pStyle w:val="Tekstopmerking"/>
      </w:pPr>
      <w:ins w:id="21" w:author="Vos, R.A." w:date="2013-10-07T17:26:00Z">
        <w:r>
          <w:rPr>
            <w:rStyle w:val="Verwijzingopmerking"/>
          </w:rPr>
          <w:annotationRef/>
        </w:r>
      </w:ins>
      <w:r>
        <w:t xml:space="preserve">We can’t measure things in the future. </w:t>
      </w:r>
    </w:p>
  </w:comment>
  <w:comment w:id="57" w:author="Vos, R.A." w:date="2013-10-07T17:39:00Z" w:initials="VR">
    <w:p w14:paraId="4AC501B3" w14:textId="77777777" w:rsidR="00BE3041" w:rsidRDefault="00BE3041">
      <w:pPr>
        <w:pStyle w:val="Tekstopmerking"/>
      </w:pPr>
      <w:r>
        <w:rPr>
          <w:rStyle w:val="Verwijzingopmerking"/>
        </w:rPr>
        <w:annotationRef/>
      </w:r>
      <w:r>
        <w:t xml:space="preserve">The key issue is NOT whether speciation happens in the same place or in different places, but what the underlying mechanism is. Barriers to gene flow CAN be geographical, but they can equally be temporal, or at scales that are too fine to be picked up by geographical definitions (e.g. switches between hosts). </w:t>
      </w:r>
    </w:p>
  </w:comment>
  <w:comment w:id="68" w:author="Vos, R.A." w:date="2013-10-07T17:47:00Z" w:initials="VR">
    <w:p w14:paraId="02DF169C" w14:textId="77777777" w:rsidR="00BE3041" w:rsidRDefault="00BE3041">
      <w:pPr>
        <w:pStyle w:val="Tekstopmerking"/>
      </w:pPr>
      <w:r>
        <w:rPr>
          <w:rStyle w:val="Verwijzingopmerking"/>
        </w:rPr>
        <w:annotationRef/>
      </w:r>
      <w:r>
        <w:t>If the niche is shaped by abiotic factors, biotic interactions and dispersal ability, then you’re talking about its realized niche. The geographic distribution of a species is not the result of its realized niche. Rather, both realized niche  and distribution are the result of the same shaping factors (as well is contingencies of biogeography and evolution).</w:t>
      </w:r>
    </w:p>
  </w:comment>
  <w:comment w:id="73" w:author="Vos, R.A." w:date="2013-10-07T17:51:00Z" w:initials="VR">
    <w:p w14:paraId="43730556" w14:textId="77777777" w:rsidR="00BE3041" w:rsidRDefault="00BE3041">
      <w:pPr>
        <w:pStyle w:val="Tekstopmerking"/>
      </w:pPr>
      <w:r>
        <w:rPr>
          <w:rStyle w:val="Verwijzingopmerking"/>
        </w:rPr>
        <w:annotationRef/>
      </w:r>
      <w:r>
        <w:t>Missing from bibliography.</w:t>
      </w:r>
    </w:p>
  </w:comment>
  <w:comment w:id="95" w:author="Vos, R.A." w:date="2013-10-07T18:01:00Z" w:initials="VR">
    <w:p w14:paraId="2EA08398" w14:textId="77777777" w:rsidR="00BE3041" w:rsidRDefault="00BE3041">
      <w:pPr>
        <w:pStyle w:val="Tekstopmerking"/>
      </w:pPr>
      <w:r>
        <w:rPr>
          <w:rStyle w:val="Verwijzingopmerking"/>
        </w:rPr>
        <w:annotationRef/>
      </w:r>
      <w:r>
        <w:t>How is that mutualistic? How does Nepenthes benefit?</w:t>
      </w:r>
    </w:p>
  </w:comment>
  <w:comment w:id="127" w:author="Vos, R.A." w:date="2013-10-07T18:12:00Z" w:initials="VR">
    <w:p w14:paraId="5EE53668" w14:textId="77777777" w:rsidR="00BE3041" w:rsidRDefault="00BE3041">
      <w:pPr>
        <w:pStyle w:val="Tekstopmerking"/>
      </w:pPr>
      <w:r>
        <w:rPr>
          <w:rStyle w:val="Verwijzingopmerking"/>
        </w:rPr>
        <w:annotationRef/>
      </w:r>
      <w:r>
        <w:t>???</w:t>
      </w:r>
    </w:p>
  </w:comment>
  <w:comment w:id="193" w:author="Vos, R.A." w:date="2013-10-07T18:21:00Z" w:initials="VR">
    <w:p w14:paraId="1A652BF8" w14:textId="77777777" w:rsidR="00BE3041" w:rsidRDefault="00BE3041">
      <w:pPr>
        <w:pStyle w:val="Tekstopmerking"/>
      </w:pPr>
      <w:r>
        <w:rPr>
          <w:rStyle w:val="Verwijzingopmerking"/>
        </w:rPr>
        <w:annotationRef/>
      </w:r>
      <w:r>
        <w:t>???</w:t>
      </w:r>
    </w:p>
  </w:comment>
  <w:comment w:id="196" w:author="Vos, R.A." w:date="2013-10-07T18:21:00Z" w:initials="VR">
    <w:p w14:paraId="36548A0F" w14:textId="77777777" w:rsidR="00BE3041" w:rsidRDefault="00BE3041">
      <w:pPr>
        <w:pStyle w:val="Tekstopmerking"/>
      </w:pPr>
      <w:r>
        <w:rPr>
          <w:rStyle w:val="Verwijzingopmerking"/>
        </w:rPr>
        <w:annotationRef/>
      </w:r>
      <w:r>
        <w:t>???</w:t>
      </w:r>
    </w:p>
  </w:comment>
  <w:comment w:id="237" w:author="Vos, R.A." w:date="2013-10-08T14:13:00Z" w:initials="VR">
    <w:p w14:paraId="6441276E" w14:textId="77777777" w:rsidR="00BE3041" w:rsidRDefault="00BE3041">
      <w:pPr>
        <w:pStyle w:val="Tekstopmerking"/>
      </w:pPr>
      <w:r>
        <w:rPr>
          <w:rStyle w:val="Verwijzingopmerking"/>
        </w:rPr>
        <w:annotationRef/>
      </w:r>
      <w:r>
        <w:t>This is weak – the lack of resolution is because they built a consensus over many equally parsimonious trees. It remains to be seen whether you’d get a more resolved tree if you did something smarter.</w:t>
      </w:r>
    </w:p>
  </w:comment>
  <w:comment w:id="268" w:author="Vos, R.A." w:date="2013-10-08T14:19:00Z" w:initials="VR">
    <w:p w14:paraId="329299D4" w14:textId="77777777" w:rsidR="00BE3041" w:rsidRDefault="00BE3041">
      <w:pPr>
        <w:pStyle w:val="Tekstopmerking"/>
      </w:pPr>
      <w:r>
        <w:rPr>
          <w:rStyle w:val="Verwijzingopmerking"/>
        </w:rPr>
        <w:annotationRef/>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BDFDC" w14:textId="77777777" w:rsidR="00BE3041" w:rsidRDefault="00BE3041">
      <w:pPr>
        <w:spacing w:after="0" w:line="240" w:lineRule="auto"/>
      </w:pPr>
      <w:r>
        <w:separator/>
      </w:r>
    </w:p>
  </w:endnote>
  <w:endnote w:type="continuationSeparator" w:id="0">
    <w:p w14:paraId="3C538DD4" w14:textId="77777777" w:rsidR="00BE3041" w:rsidRDefault="00BE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Minion Pro">
    <w:panose1 w:val="02040503050201020203"/>
    <w:charset w:val="00"/>
    <w:family w:val="auto"/>
    <w:pitch w:val="variable"/>
    <w:sig w:usb0="60000287" w:usb1="00000001"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dvOT07517017">
    <w:altName w:val="Arial"/>
    <w:charset w:val="00"/>
    <w:family w:val="swiss"/>
    <w:pitch w:val="default"/>
  </w:font>
  <w:font w:name="AdvOT46dcae81">
    <w:altName w:val="Times New Roman"/>
    <w:charset w:val="00"/>
    <w:family w:val="auto"/>
    <w:pitch w:val="variable"/>
  </w:font>
  <w:font w:name="AdvOT65f8a23b.I">
    <w:altName w:val="Arial"/>
    <w:charset w:val="00"/>
    <w:family w:val="swiss"/>
    <w:pitch w:val="default"/>
  </w:font>
  <w:font w:name="AdvOT0d9ab1db.I">
    <w:charset w:val="00"/>
    <w:family w:val="swiss"/>
    <w:pitch w:val="default"/>
  </w:font>
  <w:font w:name="Academy Engraved LET">
    <w:panose1 w:val="02000000000000000000"/>
    <w:charset w:val="00"/>
    <w:family w:val="auto"/>
    <w:pitch w:val="variable"/>
    <w:sig w:usb0="8000007F" w:usb1="4000000A"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D8A49" w14:textId="77777777" w:rsidR="00BE3041" w:rsidRDefault="00BE3041">
    <w:pPr>
      <w:pStyle w:val="Voettekst"/>
    </w:pPr>
    <w:r>
      <w:fldChar w:fldCharType="begin"/>
    </w:r>
    <w:r>
      <w:instrText xml:space="preserve"> PAGE </w:instrText>
    </w:r>
    <w:r>
      <w:fldChar w:fldCharType="separate"/>
    </w:r>
    <w:r w:rsidR="00CA6581">
      <w:t>37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42E50" w14:textId="77777777" w:rsidR="00BE3041" w:rsidRDefault="00BE3041">
      <w:pPr>
        <w:spacing w:after="0" w:line="240" w:lineRule="auto"/>
      </w:pPr>
      <w:r>
        <w:separator/>
      </w:r>
    </w:p>
  </w:footnote>
  <w:footnote w:type="continuationSeparator" w:id="0">
    <w:p w14:paraId="39BAEE4E" w14:textId="77777777" w:rsidR="00BE3041" w:rsidRDefault="00BE30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ABD23" w14:textId="77777777" w:rsidR="00BE3041" w:rsidRDefault="00BE3041">
    <w:pPr>
      <w:pStyle w:val="Koptekst"/>
      <w:jc w:val="right"/>
    </w:pPr>
    <w:r>
      <w:rPr>
        <w:rFonts w:ascii="Arial" w:hAnsi="Arial"/>
        <w:lang w:val="fr-FR"/>
      </w:rPr>
      <w:t>Schwallier et al</w:t>
    </w:r>
    <w:r>
      <w:rPr>
        <w:rFonts w:ascii="Arial" w:hAnsi="Arial"/>
        <w:i/>
        <w:lang w:val="fr-FR"/>
      </w:rPr>
      <w:t>.</w:t>
    </w:r>
    <w:r>
      <w:rPr>
        <w:rFonts w:ascii="Arial" w:hAnsi="Arial"/>
        <w:lang w:val="fr-FR"/>
      </w:rPr>
      <w:t xml:space="preserve"> </w:t>
    </w:r>
    <w:r>
      <w:rPr>
        <w:rFonts w:ascii="Arial" w:hAnsi="Arial"/>
      </w:rPr>
      <w:t>Phyloclimatic analysis of Nepenthes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026D8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AE0618"/>
    <w:multiLevelType w:val="hybridMultilevel"/>
    <w:tmpl w:val="24F09284"/>
    <w:lvl w:ilvl="0" w:tplc="EDDC91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2D4B"/>
    <w:multiLevelType w:val="multilevel"/>
    <w:tmpl w:val="9B3A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8DF"/>
    <w:rsid w:val="00015D82"/>
    <w:rsid w:val="00016D1F"/>
    <w:rsid w:val="00033734"/>
    <w:rsid w:val="00042847"/>
    <w:rsid w:val="00043567"/>
    <w:rsid w:val="00096983"/>
    <w:rsid w:val="000A1F90"/>
    <w:rsid w:val="000E5070"/>
    <w:rsid w:val="000F6801"/>
    <w:rsid w:val="001172E5"/>
    <w:rsid w:val="00123AD8"/>
    <w:rsid w:val="0012790F"/>
    <w:rsid w:val="00144358"/>
    <w:rsid w:val="0015132C"/>
    <w:rsid w:val="001547E4"/>
    <w:rsid w:val="00166C0A"/>
    <w:rsid w:val="00192ACD"/>
    <w:rsid w:val="001D7921"/>
    <w:rsid w:val="00220B63"/>
    <w:rsid w:val="002238C7"/>
    <w:rsid w:val="002954E6"/>
    <w:rsid w:val="002C1E5C"/>
    <w:rsid w:val="002F78EA"/>
    <w:rsid w:val="00372D9C"/>
    <w:rsid w:val="0037523F"/>
    <w:rsid w:val="00395D7E"/>
    <w:rsid w:val="003A1D86"/>
    <w:rsid w:val="003E648D"/>
    <w:rsid w:val="003E64E9"/>
    <w:rsid w:val="00447178"/>
    <w:rsid w:val="0044763D"/>
    <w:rsid w:val="00490853"/>
    <w:rsid w:val="00490986"/>
    <w:rsid w:val="004C76BE"/>
    <w:rsid w:val="005112E8"/>
    <w:rsid w:val="0051798B"/>
    <w:rsid w:val="005442B7"/>
    <w:rsid w:val="00565278"/>
    <w:rsid w:val="0057124C"/>
    <w:rsid w:val="00572D7A"/>
    <w:rsid w:val="005A1FA4"/>
    <w:rsid w:val="005C47BC"/>
    <w:rsid w:val="005D1609"/>
    <w:rsid w:val="005E3625"/>
    <w:rsid w:val="005E5012"/>
    <w:rsid w:val="005F344F"/>
    <w:rsid w:val="005F3599"/>
    <w:rsid w:val="00603317"/>
    <w:rsid w:val="006525AB"/>
    <w:rsid w:val="00666116"/>
    <w:rsid w:val="00681A74"/>
    <w:rsid w:val="00692035"/>
    <w:rsid w:val="0069653C"/>
    <w:rsid w:val="006A0EB8"/>
    <w:rsid w:val="006A6C4A"/>
    <w:rsid w:val="006D472E"/>
    <w:rsid w:val="00725D33"/>
    <w:rsid w:val="0075428F"/>
    <w:rsid w:val="00766907"/>
    <w:rsid w:val="00772048"/>
    <w:rsid w:val="00772503"/>
    <w:rsid w:val="007B77CA"/>
    <w:rsid w:val="007C11F3"/>
    <w:rsid w:val="007F4E39"/>
    <w:rsid w:val="00822D60"/>
    <w:rsid w:val="0085115A"/>
    <w:rsid w:val="00856BE0"/>
    <w:rsid w:val="0089260F"/>
    <w:rsid w:val="00897948"/>
    <w:rsid w:val="008E1DD7"/>
    <w:rsid w:val="009208D8"/>
    <w:rsid w:val="00934E98"/>
    <w:rsid w:val="00943FFB"/>
    <w:rsid w:val="00954B88"/>
    <w:rsid w:val="009A556A"/>
    <w:rsid w:val="009A602C"/>
    <w:rsid w:val="009A7EB4"/>
    <w:rsid w:val="009B270A"/>
    <w:rsid w:val="009D324D"/>
    <w:rsid w:val="00A320DF"/>
    <w:rsid w:val="00A358F5"/>
    <w:rsid w:val="00A40F5B"/>
    <w:rsid w:val="00A66C1E"/>
    <w:rsid w:val="00A75500"/>
    <w:rsid w:val="00AC5D60"/>
    <w:rsid w:val="00AE4D0E"/>
    <w:rsid w:val="00B17EA7"/>
    <w:rsid w:val="00B2533F"/>
    <w:rsid w:val="00B32FB4"/>
    <w:rsid w:val="00B46D44"/>
    <w:rsid w:val="00B56017"/>
    <w:rsid w:val="00B93A76"/>
    <w:rsid w:val="00BD1003"/>
    <w:rsid w:val="00BE3041"/>
    <w:rsid w:val="00BF177C"/>
    <w:rsid w:val="00C034B1"/>
    <w:rsid w:val="00C06569"/>
    <w:rsid w:val="00C10E1F"/>
    <w:rsid w:val="00C30633"/>
    <w:rsid w:val="00C43F53"/>
    <w:rsid w:val="00C56BB8"/>
    <w:rsid w:val="00C7002A"/>
    <w:rsid w:val="00C82F80"/>
    <w:rsid w:val="00C860FE"/>
    <w:rsid w:val="00CA6581"/>
    <w:rsid w:val="00CB6F8C"/>
    <w:rsid w:val="00CE1FB8"/>
    <w:rsid w:val="00D070A6"/>
    <w:rsid w:val="00D3303C"/>
    <w:rsid w:val="00D4742E"/>
    <w:rsid w:val="00D55B94"/>
    <w:rsid w:val="00D60BA6"/>
    <w:rsid w:val="00D74915"/>
    <w:rsid w:val="00D83137"/>
    <w:rsid w:val="00D919E7"/>
    <w:rsid w:val="00D91F32"/>
    <w:rsid w:val="00DB281B"/>
    <w:rsid w:val="00DD3BDD"/>
    <w:rsid w:val="00DE2221"/>
    <w:rsid w:val="00DF5027"/>
    <w:rsid w:val="00E04674"/>
    <w:rsid w:val="00E16719"/>
    <w:rsid w:val="00E23BB7"/>
    <w:rsid w:val="00E710A9"/>
    <w:rsid w:val="00E72E96"/>
    <w:rsid w:val="00EB58DF"/>
    <w:rsid w:val="00EC2D0A"/>
    <w:rsid w:val="00ED091A"/>
    <w:rsid w:val="00ED2149"/>
    <w:rsid w:val="00F01BA3"/>
    <w:rsid w:val="00F02E11"/>
    <w:rsid w:val="00F11DBA"/>
    <w:rsid w:val="00F1307E"/>
    <w:rsid w:val="00F13CBD"/>
    <w:rsid w:val="00F35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664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pPr>
      <w:suppressAutoHyphens/>
      <w:spacing w:after="200" w:line="276" w:lineRule="auto"/>
    </w:pPr>
    <w:rPr>
      <w:rFonts w:ascii="Calibri" w:eastAsia="Calibri" w:hAnsi="Calibri" w:cs="Calibri"/>
      <w:noProof/>
      <w:color w:val="000000"/>
      <w:kern w:val="1"/>
      <w:sz w:val="24"/>
      <w:szCs w:val="24"/>
      <w:lang w:eastAsia="en-US"/>
    </w:rPr>
  </w:style>
  <w:style w:type="paragraph" w:styleId="Kop1">
    <w:name w:val="heading 1"/>
    <w:basedOn w:val="Normaal"/>
    <w:next w:val="Normaal"/>
    <w:link w:val="Kop1Teken"/>
    <w:uiPriority w:val="9"/>
    <w:qFormat/>
    <w:rsid w:val="00490986"/>
    <w:pPr>
      <w:keepNext/>
      <w:spacing w:before="240" w:after="60"/>
      <w:outlineLvl w:val="0"/>
    </w:pPr>
    <w:rPr>
      <w:rFonts w:eastAsia="ＭＳ ゴシック" w:cs="Times New Roman"/>
      <w:b/>
      <w:bCs/>
      <w:kern w:val="32"/>
      <w:sz w:val="32"/>
      <w:szCs w:val="32"/>
    </w:rPr>
  </w:style>
  <w:style w:type="paragraph" w:styleId="Kop2">
    <w:name w:val="heading 2"/>
    <w:basedOn w:val="Normaal"/>
    <w:qFormat/>
    <w:pPr>
      <w:suppressAutoHyphens w:val="0"/>
      <w:spacing w:before="100" w:beforeAutospacing="1" w:after="100" w:afterAutospacing="1" w:line="240" w:lineRule="auto"/>
      <w:outlineLvl w:val="1"/>
    </w:pPr>
    <w:rPr>
      <w:rFonts w:ascii="Times New Roman" w:eastAsia="Times New Roman" w:hAnsi="Times New Roman"/>
      <w:b/>
      <w:bCs/>
      <w:color w:val="auto"/>
      <w:kern w:val="0"/>
      <w:sz w:val="36"/>
      <w:szCs w:val="36"/>
      <w:lang w:val="en-GB"/>
    </w:rPr>
  </w:style>
  <w:style w:type="paragraph" w:styleId="Kop3">
    <w:name w:val="heading 3"/>
    <w:basedOn w:val="Normaal"/>
    <w:qFormat/>
    <w:pPr>
      <w:suppressAutoHyphens w:val="0"/>
      <w:spacing w:before="100" w:beforeAutospacing="1" w:after="100" w:afterAutospacing="1" w:line="240" w:lineRule="auto"/>
      <w:outlineLvl w:val="2"/>
    </w:pPr>
    <w:rPr>
      <w:rFonts w:ascii="Times New Roman" w:eastAsia="Times New Roman" w:hAnsi="Times New Roman"/>
      <w:b/>
      <w:bCs/>
      <w:color w:val="auto"/>
      <w:kern w:val="0"/>
      <w:sz w:val="27"/>
      <w:szCs w:val="27"/>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rFonts w:cs="Times New Roman"/>
      <w:color w:val="0000FF"/>
      <w:u w:val="single"/>
    </w:rPr>
  </w:style>
  <w:style w:type="character" w:customStyle="1" w:styleId="BalloonTextChar">
    <w:name w:val="Balloon Text Char"/>
    <w:rPr>
      <w:rFonts w:ascii="Tahoma" w:hAnsi="Tahoma" w:cs="Tahoma"/>
      <w:sz w:val="16"/>
    </w:rPr>
  </w:style>
  <w:style w:type="character" w:customStyle="1" w:styleId="Verwijzingopmerking1">
    <w:name w:val="Verwijzing opmerking1"/>
    <w:rPr>
      <w:rFonts w:cs="Times New Roman"/>
      <w:sz w:val="16"/>
    </w:rPr>
  </w:style>
  <w:style w:type="character" w:customStyle="1" w:styleId="CommentTextChar">
    <w:name w:val="Comment Text Char"/>
    <w:rPr>
      <w:rFonts w:cs="Times New Roman"/>
      <w:sz w:val="20"/>
    </w:rPr>
  </w:style>
  <w:style w:type="character" w:customStyle="1" w:styleId="CommentSubjectChar">
    <w:name w:val="Comment Subject Char"/>
    <w:rPr>
      <w:rFonts w:cs="Times New Roman"/>
      <w:b/>
      <w:bCs/>
      <w:sz w:val="20"/>
    </w:rPr>
  </w:style>
  <w:style w:type="character" w:customStyle="1" w:styleId="HeaderChar">
    <w:name w:val="Header Char"/>
    <w:rPr>
      <w:rFonts w:cs="Times New Roman"/>
    </w:rPr>
  </w:style>
  <w:style w:type="character" w:customStyle="1" w:styleId="FooterChar">
    <w:name w:val="Footer Char"/>
    <w:rPr>
      <w:rFonts w:cs="Times New Roman"/>
    </w:rPr>
  </w:style>
  <w:style w:type="character" w:customStyle="1" w:styleId="NoSpacingChar">
    <w:name w:val="No Spacing Char"/>
    <w:rPr>
      <w:rFonts w:ascii="Cambria" w:eastAsia="MS Mincho" w:hAnsi="Cambria" w:cs="Times New Roman"/>
      <w:sz w:val="22"/>
      <w:lang w:val="en-US"/>
    </w:rPr>
  </w:style>
  <w:style w:type="character" w:customStyle="1" w:styleId="apple-converted-space">
    <w:name w:val="apple-converted-space"/>
    <w:rPr>
      <w:rFonts w:cs="Times New Roman"/>
    </w:rPr>
  </w:style>
  <w:style w:type="character" w:customStyle="1" w:styleId="kno-fv-vq">
    <w:name w:val="kno-fv-vq"/>
    <w:rPr>
      <w:rFonts w:cs="Times New Roman"/>
    </w:rPr>
  </w:style>
  <w:style w:type="character" w:styleId="Zwaar">
    <w:name w:val="Strong"/>
    <w:qFormat/>
    <w:rPr>
      <w:rFonts w:cs="Times New Roman"/>
      <w:b/>
      <w:bCs/>
    </w:rPr>
  </w:style>
  <w:style w:type="character" w:customStyle="1" w:styleId="Regelnummer1">
    <w:name w:val="Regelnummer1"/>
    <w:rPr>
      <w:rFonts w:cs="Times New Roman"/>
    </w:rPr>
  </w:style>
  <w:style w:type="character" w:customStyle="1" w:styleId="A5">
    <w:name w:val="A5"/>
    <w:rPr>
      <w:color w:val="221E1F"/>
      <w:sz w:val="10"/>
    </w:rPr>
  </w:style>
  <w:style w:type="character" w:customStyle="1" w:styleId="ListLabel1">
    <w:name w:val="ListLabel 1"/>
    <w:rPr>
      <w:i/>
    </w:rPr>
  </w:style>
  <w:style w:type="character" w:styleId="Regelnummer">
    <w:name w:val="line number"/>
    <w:semiHidden/>
  </w:style>
  <w:style w:type="paragraph" w:customStyle="1" w:styleId="Heading">
    <w:name w:val="Heading"/>
    <w:basedOn w:val="Normaal"/>
    <w:next w:val="Plattetekst"/>
    <w:pPr>
      <w:keepNext/>
      <w:spacing w:before="240" w:after="120"/>
    </w:pPr>
    <w:rPr>
      <w:rFonts w:ascii="Arial" w:eastAsia="Microsoft YaHei" w:hAnsi="Arial" w:cs="Mangal"/>
      <w:sz w:val="28"/>
      <w:szCs w:val="28"/>
    </w:rPr>
  </w:style>
  <w:style w:type="paragraph" w:styleId="Plattetekst">
    <w:name w:val="Body Text"/>
    <w:basedOn w:val="Normaal"/>
    <w:semiHidden/>
    <w:pPr>
      <w:spacing w:after="120"/>
    </w:pPr>
  </w:style>
  <w:style w:type="paragraph" w:styleId="Lijst">
    <w:name w:val="List"/>
    <w:basedOn w:val="Plattetekst"/>
    <w:semiHidden/>
    <w:rPr>
      <w:rFonts w:cs="Mangal"/>
    </w:rPr>
  </w:style>
  <w:style w:type="paragraph" w:styleId="Bijschrift">
    <w:name w:val="caption"/>
    <w:basedOn w:val="Normaal"/>
    <w:qFormat/>
    <w:pPr>
      <w:suppressLineNumbers/>
      <w:spacing w:before="120" w:after="120"/>
    </w:pPr>
    <w:rPr>
      <w:rFonts w:cs="Mangal"/>
      <w:i/>
      <w:iCs/>
    </w:rPr>
  </w:style>
  <w:style w:type="paragraph" w:customStyle="1" w:styleId="Index">
    <w:name w:val="Index"/>
    <w:basedOn w:val="Normaal"/>
    <w:pPr>
      <w:suppressLineNumbers/>
    </w:pPr>
    <w:rPr>
      <w:rFonts w:cs="Mangal"/>
    </w:rPr>
  </w:style>
  <w:style w:type="paragraph" w:styleId="Normaalweb">
    <w:name w:val="Normal (Web)"/>
    <w:basedOn w:val="Normaal"/>
    <w:semiHidden/>
    <w:pPr>
      <w:spacing w:before="28" w:after="28" w:line="100" w:lineRule="atLeast"/>
    </w:pPr>
    <w:rPr>
      <w:rFonts w:ascii="Times New Roman" w:eastAsia="Times New Roman" w:hAnsi="Times New Roman"/>
    </w:rPr>
  </w:style>
  <w:style w:type="paragraph" w:customStyle="1" w:styleId="Gemiddeldraster1-accent21">
    <w:name w:val="Gemiddeld raster 1 - accent 21"/>
    <w:basedOn w:val="Normaal"/>
    <w:qFormat/>
    <w:pPr>
      <w:spacing w:after="0"/>
      <w:ind w:left="720"/>
    </w:pPr>
  </w:style>
  <w:style w:type="paragraph" w:styleId="Ballontekst">
    <w:name w:val="Balloon Text"/>
    <w:basedOn w:val="Normaal"/>
    <w:pPr>
      <w:spacing w:after="0" w:line="100" w:lineRule="atLeast"/>
    </w:pPr>
    <w:rPr>
      <w:rFonts w:ascii="Tahoma" w:hAnsi="Tahoma" w:cs="Tahoma"/>
      <w:sz w:val="16"/>
      <w:szCs w:val="16"/>
    </w:rPr>
  </w:style>
  <w:style w:type="paragraph" w:customStyle="1" w:styleId="Tekstopmerking1">
    <w:name w:val="Tekst opmerking1"/>
    <w:basedOn w:val="Normaal"/>
    <w:pPr>
      <w:spacing w:line="100" w:lineRule="atLeast"/>
    </w:pPr>
    <w:rPr>
      <w:sz w:val="20"/>
      <w:szCs w:val="20"/>
    </w:rPr>
  </w:style>
  <w:style w:type="paragraph" w:customStyle="1" w:styleId="Onderwerpvanopmerking1">
    <w:name w:val="Onderwerp van opmerking1"/>
    <w:basedOn w:val="Tekstopmerking1"/>
    <w:rPr>
      <w:b/>
      <w:bCs/>
    </w:rPr>
  </w:style>
  <w:style w:type="paragraph" w:styleId="Koptekst">
    <w:name w:val="header"/>
    <w:basedOn w:val="Normaal"/>
    <w:semiHidden/>
    <w:pPr>
      <w:suppressLineNumbers/>
      <w:tabs>
        <w:tab w:val="center" w:pos="4536"/>
        <w:tab w:val="right" w:pos="9072"/>
      </w:tabs>
      <w:spacing w:after="0" w:line="100" w:lineRule="atLeast"/>
    </w:pPr>
  </w:style>
  <w:style w:type="paragraph" w:styleId="Voettekst">
    <w:name w:val="footer"/>
    <w:basedOn w:val="Normaal"/>
    <w:semiHidden/>
    <w:pPr>
      <w:suppressLineNumbers/>
      <w:tabs>
        <w:tab w:val="center" w:pos="4536"/>
        <w:tab w:val="right" w:pos="9072"/>
      </w:tabs>
      <w:spacing w:after="0" w:line="100" w:lineRule="atLeast"/>
    </w:pPr>
  </w:style>
  <w:style w:type="paragraph" w:customStyle="1" w:styleId="MediumShading1-Accent11">
    <w:name w:val="Medium Shading 1 - Accent 11"/>
    <w:qFormat/>
    <w:pPr>
      <w:suppressAutoHyphens/>
    </w:pPr>
    <w:rPr>
      <w:rFonts w:ascii="Cambria" w:eastAsia="MS Mincho" w:hAnsi="Cambria"/>
      <w:noProof/>
      <w:kern w:val="1"/>
      <w:sz w:val="22"/>
      <w:szCs w:val="22"/>
      <w:lang w:eastAsia="en-US"/>
    </w:rPr>
  </w:style>
  <w:style w:type="paragraph" w:customStyle="1" w:styleId="Gemiddeldelijst2-accent21">
    <w:name w:val="Gemiddelde lijst 2 - accent 21"/>
    <w:pPr>
      <w:suppressAutoHyphens/>
    </w:pPr>
    <w:rPr>
      <w:rFonts w:ascii="Calibri" w:eastAsia="Calibri" w:hAnsi="Calibri"/>
      <w:noProof/>
      <w:kern w:val="1"/>
      <w:sz w:val="22"/>
      <w:szCs w:val="22"/>
      <w:lang w:eastAsia="en-US"/>
    </w:rPr>
  </w:style>
  <w:style w:type="character" w:styleId="Verwijzingopmerking">
    <w:name w:val="annotation reference"/>
    <w:semiHidden/>
    <w:unhideWhenUsed/>
    <w:rPr>
      <w:sz w:val="16"/>
      <w:szCs w:val="16"/>
    </w:rPr>
  </w:style>
  <w:style w:type="paragraph" w:styleId="Tekstopmerking">
    <w:name w:val="annotation text"/>
    <w:basedOn w:val="Normaal"/>
    <w:semiHidden/>
    <w:unhideWhenUsed/>
    <w:rPr>
      <w:sz w:val="20"/>
      <w:szCs w:val="20"/>
    </w:rPr>
  </w:style>
  <w:style w:type="character" w:customStyle="1" w:styleId="CommentTextChar1">
    <w:name w:val="Comment Text Char1"/>
    <w:semiHidden/>
    <w:rPr>
      <w:rFonts w:ascii="Calibri" w:eastAsia="Calibri" w:hAnsi="Calibri" w:cs="Calibri"/>
      <w:color w:val="000000"/>
      <w:kern w:val="1"/>
      <w:lang w:val="en-US" w:eastAsia="ar-SA"/>
    </w:rPr>
  </w:style>
  <w:style w:type="paragraph" w:styleId="Onderwerpvanopmerking">
    <w:name w:val="annotation subject"/>
    <w:basedOn w:val="Tekstopmerking"/>
    <w:next w:val="Tekstopmerking"/>
    <w:semiHidden/>
    <w:unhideWhenUsed/>
    <w:rPr>
      <w:b/>
      <w:bCs/>
    </w:rPr>
  </w:style>
  <w:style w:type="character" w:customStyle="1" w:styleId="CommentSubjectChar1">
    <w:name w:val="Comment Subject Char1"/>
    <w:semiHidden/>
    <w:rPr>
      <w:rFonts w:ascii="Calibri" w:eastAsia="Calibri" w:hAnsi="Calibri" w:cs="Calibri"/>
      <w:b/>
      <w:bCs/>
      <w:color w:val="000000"/>
      <w:kern w:val="1"/>
      <w:lang w:val="en-US" w:eastAsia="ar-SA"/>
    </w:rPr>
  </w:style>
  <w:style w:type="paragraph" w:customStyle="1" w:styleId="Default">
    <w:name w:val="Default"/>
    <w:pPr>
      <w:autoSpaceDE w:val="0"/>
      <w:autoSpaceDN w:val="0"/>
      <w:adjustRightInd w:val="0"/>
    </w:pPr>
    <w:rPr>
      <w:rFonts w:ascii="Minion Pro" w:hAnsi="Minion Pro" w:cs="Minion Pro"/>
      <w:noProof/>
      <w:color w:val="000000"/>
      <w:sz w:val="24"/>
      <w:szCs w:val="24"/>
      <w:lang w:eastAsia="en-US"/>
    </w:rPr>
  </w:style>
  <w:style w:type="character" w:customStyle="1" w:styleId="searchword">
    <w:name w:val="searchword"/>
    <w:basedOn w:val="Standaardalinea-lettertype"/>
  </w:style>
  <w:style w:type="character" w:customStyle="1" w:styleId="exlresultdetails">
    <w:name w:val="exlresultdetails"/>
    <w:basedOn w:val="Standaardalinea-lettertype"/>
  </w:style>
  <w:style w:type="character" w:customStyle="1" w:styleId="Kop1Teken">
    <w:name w:val="Kop 1 Teken"/>
    <w:link w:val="Kop1"/>
    <w:uiPriority w:val="9"/>
    <w:rsid w:val="00490986"/>
    <w:rPr>
      <w:rFonts w:ascii="Calibri" w:eastAsia="ＭＳ ゴシック" w:hAnsi="Calibri" w:cs="Times New Roman"/>
      <w:b/>
      <w:bCs/>
      <w:noProof/>
      <w:color w:val="000000"/>
      <w:kern w:val="32"/>
      <w:sz w:val="32"/>
      <w:szCs w:val="32"/>
    </w:rPr>
  </w:style>
  <w:style w:type="paragraph" w:styleId="Revisie">
    <w:name w:val="Revision"/>
    <w:hidden/>
    <w:uiPriority w:val="99"/>
    <w:semiHidden/>
    <w:rsid w:val="00E23BB7"/>
    <w:rPr>
      <w:rFonts w:ascii="Calibri" w:eastAsia="Calibri" w:hAnsi="Calibri" w:cs="Calibri"/>
      <w:noProof/>
      <w:color w:val="000000"/>
      <w:kern w:val="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pPr>
      <w:suppressAutoHyphens/>
      <w:spacing w:after="200" w:line="276" w:lineRule="auto"/>
    </w:pPr>
    <w:rPr>
      <w:rFonts w:ascii="Calibri" w:eastAsia="Calibri" w:hAnsi="Calibri" w:cs="Calibri"/>
      <w:noProof/>
      <w:color w:val="000000"/>
      <w:kern w:val="1"/>
      <w:sz w:val="24"/>
      <w:szCs w:val="24"/>
      <w:lang w:eastAsia="en-US"/>
    </w:rPr>
  </w:style>
  <w:style w:type="paragraph" w:styleId="Kop1">
    <w:name w:val="heading 1"/>
    <w:basedOn w:val="Normaal"/>
    <w:next w:val="Normaal"/>
    <w:link w:val="Kop1Teken"/>
    <w:uiPriority w:val="9"/>
    <w:qFormat/>
    <w:rsid w:val="00490986"/>
    <w:pPr>
      <w:keepNext/>
      <w:spacing w:before="240" w:after="60"/>
      <w:outlineLvl w:val="0"/>
    </w:pPr>
    <w:rPr>
      <w:rFonts w:eastAsia="ＭＳ ゴシック" w:cs="Times New Roman"/>
      <w:b/>
      <w:bCs/>
      <w:kern w:val="32"/>
      <w:sz w:val="32"/>
      <w:szCs w:val="32"/>
    </w:rPr>
  </w:style>
  <w:style w:type="paragraph" w:styleId="Kop2">
    <w:name w:val="heading 2"/>
    <w:basedOn w:val="Normaal"/>
    <w:qFormat/>
    <w:pPr>
      <w:suppressAutoHyphens w:val="0"/>
      <w:spacing w:before="100" w:beforeAutospacing="1" w:after="100" w:afterAutospacing="1" w:line="240" w:lineRule="auto"/>
      <w:outlineLvl w:val="1"/>
    </w:pPr>
    <w:rPr>
      <w:rFonts w:ascii="Times New Roman" w:eastAsia="Times New Roman" w:hAnsi="Times New Roman"/>
      <w:b/>
      <w:bCs/>
      <w:color w:val="auto"/>
      <w:kern w:val="0"/>
      <w:sz w:val="36"/>
      <w:szCs w:val="36"/>
      <w:lang w:val="en-GB"/>
    </w:rPr>
  </w:style>
  <w:style w:type="paragraph" w:styleId="Kop3">
    <w:name w:val="heading 3"/>
    <w:basedOn w:val="Normaal"/>
    <w:qFormat/>
    <w:pPr>
      <w:suppressAutoHyphens w:val="0"/>
      <w:spacing w:before="100" w:beforeAutospacing="1" w:after="100" w:afterAutospacing="1" w:line="240" w:lineRule="auto"/>
      <w:outlineLvl w:val="2"/>
    </w:pPr>
    <w:rPr>
      <w:rFonts w:ascii="Times New Roman" w:eastAsia="Times New Roman" w:hAnsi="Times New Roman"/>
      <w:b/>
      <w:bCs/>
      <w:color w:val="auto"/>
      <w:kern w:val="0"/>
      <w:sz w:val="27"/>
      <w:szCs w:val="27"/>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rFonts w:cs="Times New Roman"/>
      <w:color w:val="0000FF"/>
      <w:u w:val="single"/>
    </w:rPr>
  </w:style>
  <w:style w:type="character" w:customStyle="1" w:styleId="BalloonTextChar">
    <w:name w:val="Balloon Text Char"/>
    <w:rPr>
      <w:rFonts w:ascii="Tahoma" w:hAnsi="Tahoma" w:cs="Tahoma"/>
      <w:sz w:val="16"/>
    </w:rPr>
  </w:style>
  <w:style w:type="character" w:customStyle="1" w:styleId="Verwijzingopmerking1">
    <w:name w:val="Verwijzing opmerking1"/>
    <w:rPr>
      <w:rFonts w:cs="Times New Roman"/>
      <w:sz w:val="16"/>
    </w:rPr>
  </w:style>
  <w:style w:type="character" w:customStyle="1" w:styleId="CommentTextChar">
    <w:name w:val="Comment Text Char"/>
    <w:rPr>
      <w:rFonts w:cs="Times New Roman"/>
      <w:sz w:val="20"/>
    </w:rPr>
  </w:style>
  <w:style w:type="character" w:customStyle="1" w:styleId="CommentSubjectChar">
    <w:name w:val="Comment Subject Char"/>
    <w:rPr>
      <w:rFonts w:cs="Times New Roman"/>
      <w:b/>
      <w:bCs/>
      <w:sz w:val="20"/>
    </w:rPr>
  </w:style>
  <w:style w:type="character" w:customStyle="1" w:styleId="HeaderChar">
    <w:name w:val="Header Char"/>
    <w:rPr>
      <w:rFonts w:cs="Times New Roman"/>
    </w:rPr>
  </w:style>
  <w:style w:type="character" w:customStyle="1" w:styleId="FooterChar">
    <w:name w:val="Footer Char"/>
    <w:rPr>
      <w:rFonts w:cs="Times New Roman"/>
    </w:rPr>
  </w:style>
  <w:style w:type="character" w:customStyle="1" w:styleId="NoSpacingChar">
    <w:name w:val="No Spacing Char"/>
    <w:rPr>
      <w:rFonts w:ascii="Cambria" w:eastAsia="MS Mincho" w:hAnsi="Cambria" w:cs="Times New Roman"/>
      <w:sz w:val="22"/>
      <w:lang w:val="en-US"/>
    </w:rPr>
  </w:style>
  <w:style w:type="character" w:customStyle="1" w:styleId="apple-converted-space">
    <w:name w:val="apple-converted-space"/>
    <w:rPr>
      <w:rFonts w:cs="Times New Roman"/>
    </w:rPr>
  </w:style>
  <w:style w:type="character" w:customStyle="1" w:styleId="kno-fv-vq">
    <w:name w:val="kno-fv-vq"/>
    <w:rPr>
      <w:rFonts w:cs="Times New Roman"/>
    </w:rPr>
  </w:style>
  <w:style w:type="character" w:styleId="Zwaar">
    <w:name w:val="Strong"/>
    <w:qFormat/>
    <w:rPr>
      <w:rFonts w:cs="Times New Roman"/>
      <w:b/>
      <w:bCs/>
    </w:rPr>
  </w:style>
  <w:style w:type="character" w:customStyle="1" w:styleId="Regelnummer1">
    <w:name w:val="Regelnummer1"/>
    <w:rPr>
      <w:rFonts w:cs="Times New Roman"/>
    </w:rPr>
  </w:style>
  <w:style w:type="character" w:customStyle="1" w:styleId="A5">
    <w:name w:val="A5"/>
    <w:rPr>
      <w:color w:val="221E1F"/>
      <w:sz w:val="10"/>
    </w:rPr>
  </w:style>
  <w:style w:type="character" w:customStyle="1" w:styleId="ListLabel1">
    <w:name w:val="ListLabel 1"/>
    <w:rPr>
      <w:i/>
    </w:rPr>
  </w:style>
  <w:style w:type="character" w:styleId="Regelnummer">
    <w:name w:val="line number"/>
    <w:semiHidden/>
  </w:style>
  <w:style w:type="paragraph" w:customStyle="1" w:styleId="Heading">
    <w:name w:val="Heading"/>
    <w:basedOn w:val="Normaal"/>
    <w:next w:val="Plattetekst"/>
    <w:pPr>
      <w:keepNext/>
      <w:spacing w:before="240" w:after="120"/>
    </w:pPr>
    <w:rPr>
      <w:rFonts w:ascii="Arial" w:eastAsia="Microsoft YaHei" w:hAnsi="Arial" w:cs="Mangal"/>
      <w:sz w:val="28"/>
      <w:szCs w:val="28"/>
    </w:rPr>
  </w:style>
  <w:style w:type="paragraph" w:styleId="Plattetekst">
    <w:name w:val="Body Text"/>
    <w:basedOn w:val="Normaal"/>
    <w:semiHidden/>
    <w:pPr>
      <w:spacing w:after="120"/>
    </w:pPr>
  </w:style>
  <w:style w:type="paragraph" w:styleId="Lijst">
    <w:name w:val="List"/>
    <w:basedOn w:val="Plattetekst"/>
    <w:semiHidden/>
    <w:rPr>
      <w:rFonts w:cs="Mangal"/>
    </w:rPr>
  </w:style>
  <w:style w:type="paragraph" w:styleId="Bijschrift">
    <w:name w:val="caption"/>
    <w:basedOn w:val="Normaal"/>
    <w:qFormat/>
    <w:pPr>
      <w:suppressLineNumbers/>
      <w:spacing w:before="120" w:after="120"/>
    </w:pPr>
    <w:rPr>
      <w:rFonts w:cs="Mangal"/>
      <w:i/>
      <w:iCs/>
    </w:rPr>
  </w:style>
  <w:style w:type="paragraph" w:customStyle="1" w:styleId="Index">
    <w:name w:val="Index"/>
    <w:basedOn w:val="Normaal"/>
    <w:pPr>
      <w:suppressLineNumbers/>
    </w:pPr>
    <w:rPr>
      <w:rFonts w:cs="Mangal"/>
    </w:rPr>
  </w:style>
  <w:style w:type="paragraph" w:styleId="Normaalweb">
    <w:name w:val="Normal (Web)"/>
    <w:basedOn w:val="Normaal"/>
    <w:semiHidden/>
    <w:pPr>
      <w:spacing w:before="28" w:after="28" w:line="100" w:lineRule="atLeast"/>
    </w:pPr>
    <w:rPr>
      <w:rFonts w:ascii="Times New Roman" w:eastAsia="Times New Roman" w:hAnsi="Times New Roman"/>
    </w:rPr>
  </w:style>
  <w:style w:type="paragraph" w:customStyle="1" w:styleId="Gemiddeldraster1-accent21">
    <w:name w:val="Gemiddeld raster 1 - accent 21"/>
    <w:basedOn w:val="Normaal"/>
    <w:qFormat/>
    <w:pPr>
      <w:spacing w:after="0"/>
      <w:ind w:left="720"/>
    </w:pPr>
  </w:style>
  <w:style w:type="paragraph" w:styleId="Ballontekst">
    <w:name w:val="Balloon Text"/>
    <w:basedOn w:val="Normaal"/>
    <w:pPr>
      <w:spacing w:after="0" w:line="100" w:lineRule="atLeast"/>
    </w:pPr>
    <w:rPr>
      <w:rFonts w:ascii="Tahoma" w:hAnsi="Tahoma" w:cs="Tahoma"/>
      <w:sz w:val="16"/>
      <w:szCs w:val="16"/>
    </w:rPr>
  </w:style>
  <w:style w:type="paragraph" w:customStyle="1" w:styleId="Tekstopmerking1">
    <w:name w:val="Tekst opmerking1"/>
    <w:basedOn w:val="Normaal"/>
    <w:pPr>
      <w:spacing w:line="100" w:lineRule="atLeast"/>
    </w:pPr>
    <w:rPr>
      <w:sz w:val="20"/>
      <w:szCs w:val="20"/>
    </w:rPr>
  </w:style>
  <w:style w:type="paragraph" w:customStyle="1" w:styleId="Onderwerpvanopmerking1">
    <w:name w:val="Onderwerp van opmerking1"/>
    <w:basedOn w:val="Tekstopmerking1"/>
    <w:rPr>
      <w:b/>
      <w:bCs/>
    </w:rPr>
  </w:style>
  <w:style w:type="paragraph" w:styleId="Koptekst">
    <w:name w:val="header"/>
    <w:basedOn w:val="Normaal"/>
    <w:semiHidden/>
    <w:pPr>
      <w:suppressLineNumbers/>
      <w:tabs>
        <w:tab w:val="center" w:pos="4536"/>
        <w:tab w:val="right" w:pos="9072"/>
      </w:tabs>
      <w:spacing w:after="0" w:line="100" w:lineRule="atLeast"/>
    </w:pPr>
  </w:style>
  <w:style w:type="paragraph" w:styleId="Voettekst">
    <w:name w:val="footer"/>
    <w:basedOn w:val="Normaal"/>
    <w:semiHidden/>
    <w:pPr>
      <w:suppressLineNumbers/>
      <w:tabs>
        <w:tab w:val="center" w:pos="4536"/>
        <w:tab w:val="right" w:pos="9072"/>
      </w:tabs>
      <w:spacing w:after="0" w:line="100" w:lineRule="atLeast"/>
    </w:pPr>
  </w:style>
  <w:style w:type="paragraph" w:customStyle="1" w:styleId="MediumShading1-Accent11">
    <w:name w:val="Medium Shading 1 - Accent 11"/>
    <w:qFormat/>
    <w:pPr>
      <w:suppressAutoHyphens/>
    </w:pPr>
    <w:rPr>
      <w:rFonts w:ascii="Cambria" w:eastAsia="MS Mincho" w:hAnsi="Cambria"/>
      <w:noProof/>
      <w:kern w:val="1"/>
      <w:sz w:val="22"/>
      <w:szCs w:val="22"/>
      <w:lang w:eastAsia="en-US"/>
    </w:rPr>
  </w:style>
  <w:style w:type="paragraph" w:customStyle="1" w:styleId="Gemiddeldelijst2-accent21">
    <w:name w:val="Gemiddelde lijst 2 - accent 21"/>
    <w:pPr>
      <w:suppressAutoHyphens/>
    </w:pPr>
    <w:rPr>
      <w:rFonts w:ascii="Calibri" w:eastAsia="Calibri" w:hAnsi="Calibri"/>
      <w:noProof/>
      <w:kern w:val="1"/>
      <w:sz w:val="22"/>
      <w:szCs w:val="22"/>
      <w:lang w:eastAsia="en-US"/>
    </w:rPr>
  </w:style>
  <w:style w:type="character" w:styleId="Verwijzingopmerking">
    <w:name w:val="annotation reference"/>
    <w:semiHidden/>
    <w:unhideWhenUsed/>
    <w:rPr>
      <w:sz w:val="16"/>
      <w:szCs w:val="16"/>
    </w:rPr>
  </w:style>
  <w:style w:type="paragraph" w:styleId="Tekstopmerking">
    <w:name w:val="annotation text"/>
    <w:basedOn w:val="Normaal"/>
    <w:semiHidden/>
    <w:unhideWhenUsed/>
    <w:rPr>
      <w:sz w:val="20"/>
      <w:szCs w:val="20"/>
    </w:rPr>
  </w:style>
  <w:style w:type="character" w:customStyle="1" w:styleId="CommentTextChar1">
    <w:name w:val="Comment Text Char1"/>
    <w:semiHidden/>
    <w:rPr>
      <w:rFonts w:ascii="Calibri" w:eastAsia="Calibri" w:hAnsi="Calibri" w:cs="Calibri"/>
      <w:color w:val="000000"/>
      <w:kern w:val="1"/>
      <w:lang w:val="en-US" w:eastAsia="ar-SA"/>
    </w:rPr>
  </w:style>
  <w:style w:type="paragraph" w:styleId="Onderwerpvanopmerking">
    <w:name w:val="annotation subject"/>
    <w:basedOn w:val="Tekstopmerking"/>
    <w:next w:val="Tekstopmerking"/>
    <w:semiHidden/>
    <w:unhideWhenUsed/>
    <w:rPr>
      <w:b/>
      <w:bCs/>
    </w:rPr>
  </w:style>
  <w:style w:type="character" w:customStyle="1" w:styleId="CommentSubjectChar1">
    <w:name w:val="Comment Subject Char1"/>
    <w:semiHidden/>
    <w:rPr>
      <w:rFonts w:ascii="Calibri" w:eastAsia="Calibri" w:hAnsi="Calibri" w:cs="Calibri"/>
      <w:b/>
      <w:bCs/>
      <w:color w:val="000000"/>
      <w:kern w:val="1"/>
      <w:lang w:val="en-US" w:eastAsia="ar-SA"/>
    </w:rPr>
  </w:style>
  <w:style w:type="paragraph" w:customStyle="1" w:styleId="Default">
    <w:name w:val="Default"/>
    <w:pPr>
      <w:autoSpaceDE w:val="0"/>
      <w:autoSpaceDN w:val="0"/>
      <w:adjustRightInd w:val="0"/>
    </w:pPr>
    <w:rPr>
      <w:rFonts w:ascii="Minion Pro" w:hAnsi="Minion Pro" w:cs="Minion Pro"/>
      <w:noProof/>
      <w:color w:val="000000"/>
      <w:sz w:val="24"/>
      <w:szCs w:val="24"/>
      <w:lang w:eastAsia="en-US"/>
    </w:rPr>
  </w:style>
  <w:style w:type="character" w:customStyle="1" w:styleId="searchword">
    <w:name w:val="searchword"/>
    <w:basedOn w:val="Standaardalinea-lettertype"/>
  </w:style>
  <w:style w:type="character" w:customStyle="1" w:styleId="exlresultdetails">
    <w:name w:val="exlresultdetails"/>
    <w:basedOn w:val="Standaardalinea-lettertype"/>
  </w:style>
  <w:style w:type="character" w:customStyle="1" w:styleId="Kop1Teken">
    <w:name w:val="Kop 1 Teken"/>
    <w:link w:val="Kop1"/>
    <w:uiPriority w:val="9"/>
    <w:rsid w:val="00490986"/>
    <w:rPr>
      <w:rFonts w:ascii="Calibri" w:eastAsia="ＭＳ ゴシック" w:hAnsi="Calibri" w:cs="Times New Roman"/>
      <w:b/>
      <w:bCs/>
      <w:noProof/>
      <w:color w:val="000000"/>
      <w:kern w:val="32"/>
      <w:sz w:val="32"/>
      <w:szCs w:val="32"/>
    </w:rPr>
  </w:style>
  <w:style w:type="paragraph" w:styleId="Revisie">
    <w:name w:val="Revision"/>
    <w:hidden/>
    <w:uiPriority w:val="99"/>
    <w:semiHidden/>
    <w:rsid w:val="00E23BB7"/>
    <w:rPr>
      <w:rFonts w:ascii="Calibri" w:eastAsia="Calibri" w:hAnsi="Calibri" w:cs="Calibri"/>
      <w:noProof/>
      <w:color w:val="000000"/>
      <w:kern w:val="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5030">
      <w:bodyDiv w:val="1"/>
      <w:marLeft w:val="0"/>
      <w:marRight w:val="0"/>
      <w:marTop w:val="0"/>
      <w:marBottom w:val="0"/>
      <w:divBdr>
        <w:top w:val="none" w:sz="0" w:space="0" w:color="auto"/>
        <w:left w:val="none" w:sz="0" w:space="0" w:color="auto"/>
        <w:bottom w:val="none" w:sz="0" w:space="0" w:color="auto"/>
        <w:right w:val="none" w:sz="0" w:space="0" w:color="auto"/>
      </w:divBdr>
    </w:div>
    <w:div w:id="88814666">
      <w:bodyDiv w:val="1"/>
      <w:marLeft w:val="0"/>
      <w:marRight w:val="0"/>
      <w:marTop w:val="0"/>
      <w:marBottom w:val="0"/>
      <w:divBdr>
        <w:top w:val="none" w:sz="0" w:space="0" w:color="auto"/>
        <w:left w:val="none" w:sz="0" w:space="0" w:color="auto"/>
        <w:bottom w:val="none" w:sz="0" w:space="0" w:color="auto"/>
        <w:right w:val="none" w:sz="0" w:space="0" w:color="auto"/>
      </w:divBdr>
    </w:div>
    <w:div w:id="122165160">
      <w:bodyDiv w:val="1"/>
      <w:marLeft w:val="0"/>
      <w:marRight w:val="0"/>
      <w:marTop w:val="0"/>
      <w:marBottom w:val="0"/>
      <w:divBdr>
        <w:top w:val="none" w:sz="0" w:space="0" w:color="auto"/>
        <w:left w:val="none" w:sz="0" w:space="0" w:color="auto"/>
        <w:bottom w:val="none" w:sz="0" w:space="0" w:color="auto"/>
        <w:right w:val="none" w:sz="0" w:space="0" w:color="auto"/>
      </w:divBdr>
    </w:div>
    <w:div w:id="452481064">
      <w:bodyDiv w:val="1"/>
      <w:marLeft w:val="0"/>
      <w:marRight w:val="0"/>
      <w:marTop w:val="0"/>
      <w:marBottom w:val="0"/>
      <w:divBdr>
        <w:top w:val="none" w:sz="0" w:space="0" w:color="auto"/>
        <w:left w:val="none" w:sz="0" w:space="0" w:color="auto"/>
        <w:bottom w:val="none" w:sz="0" w:space="0" w:color="auto"/>
        <w:right w:val="none" w:sz="0" w:space="0" w:color="auto"/>
      </w:divBdr>
    </w:div>
    <w:div w:id="453014408">
      <w:bodyDiv w:val="1"/>
      <w:marLeft w:val="0"/>
      <w:marRight w:val="0"/>
      <w:marTop w:val="0"/>
      <w:marBottom w:val="0"/>
      <w:divBdr>
        <w:top w:val="none" w:sz="0" w:space="0" w:color="auto"/>
        <w:left w:val="none" w:sz="0" w:space="0" w:color="auto"/>
        <w:bottom w:val="none" w:sz="0" w:space="0" w:color="auto"/>
        <w:right w:val="none" w:sz="0" w:space="0" w:color="auto"/>
      </w:divBdr>
    </w:div>
    <w:div w:id="1026980306">
      <w:bodyDiv w:val="1"/>
      <w:marLeft w:val="0"/>
      <w:marRight w:val="0"/>
      <w:marTop w:val="0"/>
      <w:marBottom w:val="0"/>
      <w:divBdr>
        <w:top w:val="none" w:sz="0" w:space="0" w:color="auto"/>
        <w:left w:val="none" w:sz="0" w:space="0" w:color="auto"/>
        <w:bottom w:val="none" w:sz="0" w:space="0" w:color="auto"/>
        <w:right w:val="none" w:sz="0" w:space="0" w:color="auto"/>
      </w:divBdr>
    </w:div>
    <w:div w:id="1027364402">
      <w:bodyDiv w:val="1"/>
      <w:marLeft w:val="0"/>
      <w:marRight w:val="0"/>
      <w:marTop w:val="0"/>
      <w:marBottom w:val="0"/>
      <w:divBdr>
        <w:top w:val="none" w:sz="0" w:space="0" w:color="auto"/>
        <w:left w:val="none" w:sz="0" w:space="0" w:color="auto"/>
        <w:bottom w:val="none" w:sz="0" w:space="0" w:color="auto"/>
        <w:right w:val="none" w:sz="0" w:space="0" w:color="auto"/>
      </w:divBdr>
    </w:div>
    <w:div w:id="1069502309">
      <w:bodyDiv w:val="1"/>
      <w:marLeft w:val="0"/>
      <w:marRight w:val="0"/>
      <w:marTop w:val="0"/>
      <w:marBottom w:val="0"/>
      <w:divBdr>
        <w:top w:val="none" w:sz="0" w:space="0" w:color="auto"/>
        <w:left w:val="none" w:sz="0" w:space="0" w:color="auto"/>
        <w:bottom w:val="none" w:sz="0" w:space="0" w:color="auto"/>
        <w:right w:val="none" w:sz="0" w:space="0" w:color="auto"/>
      </w:divBdr>
    </w:div>
    <w:div w:id="1147281834">
      <w:bodyDiv w:val="1"/>
      <w:marLeft w:val="0"/>
      <w:marRight w:val="0"/>
      <w:marTop w:val="0"/>
      <w:marBottom w:val="0"/>
      <w:divBdr>
        <w:top w:val="none" w:sz="0" w:space="0" w:color="auto"/>
        <w:left w:val="none" w:sz="0" w:space="0" w:color="auto"/>
        <w:bottom w:val="none" w:sz="0" w:space="0" w:color="auto"/>
        <w:right w:val="none" w:sz="0" w:space="0" w:color="auto"/>
      </w:divBdr>
      <w:divsChild>
        <w:div w:id="673191012">
          <w:marLeft w:val="240"/>
          <w:marRight w:val="0"/>
          <w:marTop w:val="288"/>
          <w:marBottom w:val="0"/>
          <w:divBdr>
            <w:top w:val="single" w:sz="18" w:space="6" w:color="E1E9EB"/>
            <w:left w:val="none" w:sz="0" w:space="0" w:color="auto"/>
            <w:bottom w:val="none" w:sz="0" w:space="0" w:color="auto"/>
            <w:right w:val="none" w:sz="0" w:space="0" w:color="auto"/>
          </w:divBdr>
          <w:divsChild>
            <w:div w:id="199632501">
              <w:marLeft w:val="0"/>
              <w:marRight w:val="240"/>
              <w:marTop w:val="120"/>
              <w:marBottom w:val="0"/>
              <w:divBdr>
                <w:top w:val="none" w:sz="0" w:space="0" w:color="auto"/>
                <w:left w:val="none" w:sz="0" w:space="0" w:color="auto"/>
                <w:bottom w:val="none" w:sz="0" w:space="0" w:color="auto"/>
                <w:right w:val="none" w:sz="0" w:space="0" w:color="auto"/>
              </w:divBdr>
              <w:divsChild>
                <w:div w:id="924923831">
                  <w:marLeft w:val="75"/>
                  <w:marRight w:val="0"/>
                  <w:marTop w:val="75"/>
                  <w:marBottom w:val="360"/>
                  <w:divBdr>
                    <w:top w:val="none" w:sz="0" w:space="0" w:color="auto"/>
                    <w:left w:val="none" w:sz="0" w:space="0" w:color="auto"/>
                    <w:bottom w:val="none" w:sz="0" w:space="0" w:color="auto"/>
                    <w:right w:val="none" w:sz="0" w:space="0" w:color="auto"/>
                  </w:divBdr>
                </w:div>
              </w:divsChild>
            </w:div>
            <w:div w:id="758677334">
              <w:marLeft w:val="0"/>
              <w:marRight w:val="0"/>
              <w:marTop w:val="120"/>
              <w:marBottom w:val="0"/>
              <w:divBdr>
                <w:top w:val="none" w:sz="0" w:space="0" w:color="auto"/>
                <w:left w:val="none" w:sz="0" w:space="0" w:color="auto"/>
                <w:bottom w:val="none" w:sz="0" w:space="0" w:color="auto"/>
                <w:right w:val="none" w:sz="0" w:space="0" w:color="auto"/>
              </w:divBdr>
              <w:divsChild>
                <w:div w:id="18973507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8921297">
          <w:marLeft w:val="0"/>
          <w:marRight w:val="0"/>
          <w:marTop w:val="0"/>
          <w:marBottom w:val="0"/>
          <w:divBdr>
            <w:top w:val="single" w:sz="18" w:space="6" w:color="E1E9EB"/>
            <w:left w:val="none" w:sz="0" w:space="0" w:color="auto"/>
            <w:bottom w:val="none" w:sz="0" w:space="0" w:color="auto"/>
            <w:right w:val="none" w:sz="0" w:space="0" w:color="auto"/>
          </w:divBdr>
        </w:div>
        <w:div w:id="2071684489">
          <w:marLeft w:val="0"/>
          <w:marRight w:val="0"/>
          <w:marTop w:val="120"/>
          <w:marBottom w:val="0"/>
          <w:divBdr>
            <w:top w:val="none" w:sz="0" w:space="0" w:color="auto"/>
            <w:left w:val="none" w:sz="0" w:space="0" w:color="auto"/>
            <w:bottom w:val="none" w:sz="0" w:space="0" w:color="auto"/>
            <w:right w:val="none" w:sz="0" w:space="0" w:color="auto"/>
          </w:divBdr>
        </w:div>
      </w:divsChild>
    </w:div>
    <w:div w:id="1196189395">
      <w:bodyDiv w:val="1"/>
      <w:marLeft w:val="0"/>
      <w:marRight w:val="0"/>
      <w:marTop w:val="0"/>
      <w:marBottom w:val="0"/>
      <w:divBdr>
        <w:top w:val="none" w:sz="0" w:space="0" w:color="auto"/>
        <w:left w:val="none" w:sz="0" w:space="0" w:color="auto"/>
        <w:bottom w:val="none" w:sz="0" w:space="0" w:color="auto"/>
        <w:right w:val="none" w:sz="0" w:space="0" w:color="auto"/>
      </w:divBdr>
    </w:div>
    <w:div w:id="1320113308">
      <w:bodyDiv w:val="1"/>
      <w:marLeft w:val="0"/>
      <w:marRight w:val="0"/>
      <w:marTop w:val="0"/>
      <w:marBottom w:val="0"/>
      <w:divBdr>
        <w:top w:val="none" w:sz="0" w:space="0" w:color="auto"/>
        <w:left w:val="none" w:sz="0" w:space="0" w:color="auto"/>
        <w:bottom w:val="none" w:sz="0" w:space="0" w:color="auto"/>
        <w:right w:val="none" w:sz="0" w:space="0" w:color="auto"/>
      </w:divBdr>
    </w:div>
    <w:div w:id="1523548056">
      <w:bodyDiv w:val="1"/>
      <w:marLeft w:val="0"/>
      <w:marRight w:val="0"/>
      <w:marTop w:val="0"/>
      <w:marBottom w:val="0"/>
      <w:divBdr>
        <w:top w:val="none" w:sz="0" w:space="0" w:color="auto"/>
        <w:left w:val="none" w:sz="0" w:space="0" w:color="auto"/>
        <w:bottom w:val="none" w:sz="0" w:space="0" w:color="auto"/>
        <w:right w:val="none" w:sz="0" w:space="0" w:color="auto"/>
      </w:divBdr>
    </w:div>
    <w:div w:id="1768888673">
      <w:bodyDiv w:val="1"/>
      <w:marLeft w:val="0"/>
      <w:marRight w:val="0"/>
      <w:marTop w:val="0"/>
      <w:marBottom w:val="0"/>
      <w:divBdr>
        <w:top w:val="none" w:sz="0" w:space="0" w:color="auto"/>
        <w:left w:val="none" w:sz="0" w:space="0" w:color="auto"/>
        <w:bottom w:val="none" w:sz="0" w:space="0" w:color="auto"/>
        <w:right w:val="none" w:sz="0" w:space="0" w:color="auto"/>
      </w:divBdr>
    </w:div>
    <w:div w:id="1905989176">
      <w:bodyDiv w:val="1"/>
      <w:marLeft w:val="0"/>
      <w:marRight w:val="0"/>
      <w:marTop w:val="0"/>
      <w:marBottom w:val="0"/>
      <w:divBdr>
        <w:top w:val="none" w:sz="0" w:space="0" w:color="auto"/>
        <w:left w:val="none" w:sz="0" w:space="0" w:color="auto"/>
        <w:bottom w:val="none" w:sz="0" w:space="0" w:color="auto"/>
        <w:right w:val="none" w:sz="0" w:space="0" w:color="auto"/>
      </w:divBdr>
    </w:div>
    <w:div w:id="1991401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sric.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worldclim.org/" TargetMode="External"/><Relationship Id="rId10" Type="http://schemas.openxmlformats.org/officeDocument/2006/relationships/hyperlink" Target="http://www.ccafs-climate.org/data/"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37</Pages>
  <Words>8466</Words>
  <Characters>46567</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A phyloclimatic analysis of evolution of niche divergence in Nepenthes</vt:lpstr>
    </vt:vector>
  </TitlesOfParts>
  <Company>NCB Naturalis</Company>
  <LinksUpToDate>false</LinksUpToDate>
  <CharactersWithSpaces>54924</CharactersWithSpaces>
  <SharedDoc>false</SharedDoc>
  <HLinks>
    <vt:vector size="18" baseType="variant">
      <vt:variant>
        <vt:i4>5963833</vt:i4>
      </vt:variant>
      <vt:variant>
        <vt:i4>9</vt:i4>
      </vt:variant>
      <vt:variant>
        <vt:i4>0</vt:i4>
      </vt:variant>
      <vt:variant>
        <vt:i4>5</vt:i4>
      </vt:variant>
      <vt:variant>
        <vt:lpwstr>http://www.isric.org/</vt:lpwstr>
      </vt:variant>
      <vt:variant>
        <vt:lpwstr/>
      </vt:variant>
      <vt:variant>
        <vt:i4>6488190</vt:i4>
      </vt:variant>
      <vt:variant>
        <vt:i4>6</vt:i4>
      </vt:variant>
      <vt:variant>
        <vt:i4>0</vt:i4>
      </vt:variant>
      <vt:variant>
        <vt:i4>5</vt:i4>
      </vt:variant>
      <vt:variant>
        <vt:lpwstr>http://www.ccafs-climate.org/data/</vt:lpwstr>
      </vt:variant>
      <vt:variant>
        <vt:lpwstr/>
      </vt:variant>
      <vt:variant>
        <vt:i4>4390954</vt:i4>
      </vt:variant>
      <vt:variant>
        <vt:i4>3</vt:i4>
      </vt:variant>
      <vt:variant>
        <vt:i4>0</vt:i4>
      </vt:variant>
      <vt:variant>
        <vt:i4>5</vt:i4>
      </vt:variant>
      <vt:variant>
        <vt:lpwstr>http://www.worldclim.org/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phyloclimatic analysis of evolution of niche divergence in Nepenthes</dc:title>
  <dc:subject/>
  <dc:creator>236-hry</dc:creator>
  <cp:keywords/>
  <dc:description/>
  <cp:lastModifiedBy>Vos, R.A.</cp:lastModifiedBy>
  <cp:revision>3</cp:revision>
  <cp:lastPrinted>2013-06-05T12:41:00Z</cp:lastPrinted>
  <dcterms:created xsi:type="dcterms:W3CDTF">2013-08-13T13:06:00Z</dcterms:created>
  <dcterms:modified xsi:type="dcterms:W3CDTF">2013-10-08T12:57:00Z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NCB Naturalis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